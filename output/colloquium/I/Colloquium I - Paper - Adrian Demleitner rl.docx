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502C4" w14:textId="77777777" w:rsidR="00A971D9" w:rsidRDefault="00985D0D">
      <w:pPr>
        <w:pStyle w:val="berschrift1"/>
        <w:rPr>
          <w:rFonts w:ascii="Source Sans Pro" w:hAnsi="Source Sans Pro"/>
          <w:color w:val="000000"/>
        </w:rPr>
      </w:pPr>
      <w:bookmarkStart w:id="0" w:name="colloquium-i---paper"/>
      <w:r>
        <w:rPr>
          <w:rFonts w:ascii="Source Sans Pro" w:hAnsi="Source Sans Pro"/>
          <w:color w:val="000000"/>
        </w:rPr>
        <w:t>Colloquium I - Paper</w:t>
      </w:r>
      <w:bookmarkEnd w:id="0"/>
    </w:p>
    <w:p w14:paraId="5FF7F9DC" w14:textId="77777777" w:rsidR="00A971D9" w:rsidRDefault="00985D0D">
      <w:pPr>
        <w:pStyle w:val="berschrift2"/>
        <w:rPr>
          <w:rFonts w:ascii="Source Sans Pro" w:hAnsi="Source Sans Pro"/>
          <w:color w:val="000000"/>
        </w:rPr>
      </w:pPr>
      <w:bookmarkStart w:id="1" w:name="argumentationslinie"/>
      <w:proofErr w:type="spellStart"/>
      <w:r>
        <w:rPr>
          <w:rFonts w:ascii="Source Sans Pro" w:hAnsi="Source Sans Pro"/>
          <w:color w:val="000000"/>
        </w:rPr>
        <w:t>Argumentationslinie</w:t>
      </w:r>
      <w:bookmarkEnd w:id="1"/>
      <w:proofErr w:type="spellEnd"/>
    </w:p>
    <w:p w14:paraId="0367A010" w14:textId="77777777" w:rsidR="00A973DF" w:rsidRPr="005F7D02" w:rsidDel="00A973DF" w:rsidRDefault="00985D0D" w:rsidP="00A973DF">
      <w:pPr>
        <w:numPr>
          <w:ilvl w:val="0"/>
          <w:numId w:val="1"/>
        </w:numPr>
        <w:rPr>
          <w:del w:id="2" w:author="Lzicar Robert" w:date="2020-05-22T10:13:00Z"/>
          <w:moveTo w:id="3" w:author="Lzicar Robert" w:date="2020-05-22T10:13:00Z"/>
          <w:rFonts w:ascii="Source Sans Pro" w:hAnsi="Source Sans Pro"/>
          <w:color w:val="000000"/>
          <w:lang w:val="de-CH"/>
        </w:rPr>
      </w:pPr>
      <w:r w:rsidRPr="00FA73F3">
        <w:rPr>
          <w:rFonts w:ascii="Source Sans Pro" w:hAnsi="Source Sans Pro"/>
          <w:color w:val="000000"/>
          <w:lang w:val="de-CH"/>
        </w:rPr>
        <w:t xml:space="preserve">Derzeitiger Stand der </w:t>
      </w:r>
      <w:commentRangeStart w:id="4"/>
      <w:r w:rsidRPr="00FA73F3">
        <w:rPr>
          <w:rFonts w:ascii="Source Sans Pro" w:hAnsi="Source Sans Pro"/>
          <w:color w:val="000000"/>
          <w:lang w:val="de-CH"/>
        </w:rPr>
        <w:t>Handhabung von</w:t>
      </w:r>
      <w:commentRangeEnd w:id="4"/>
      <w:r w:rsidR="005F7D02">
        <w:rPr>
          <w:rStyle w:val="Kommentarzeichen"/>
        </w:rPr>
        <w:commentReference w:id="4"/>
      </w:r>
      <w:r w:rsidRPr="00FA73F3">
        <w:rPr>
          <w:rFonts w:ascii="Source Sans Pro" w:hAnsi="Source Sans Pro"/>
          <w:color w:val="000000"/>
          <w:lang w:val="de-CH"/>
        </w:rPr>
        <w:t xml:space="preserve"> Technologie führt zu Umweltzerstörung und ist nicht nachhaltig</w:t>
      </w:r>
      <w:del w:id="5" w:author="Lzicar Robert" w:date="2020-05-22T10:10:00Z">
        <w:r w:rsidRPr="00FA73F3" w:rsidDel="000E661B">
          <w:rPr>
            <w:rFonts w:ascii="Source Sans Pro" w:hAnsi="Source Sans Pro"/>
            <w:color w:val="000000"/>
            <w:lang w:val="de-CH"/>
          </w:rPr>
          <w:delText xml:space="preserve">, </w:delText>
        </w:r>
      </w:del>
      <w:ins w:id="6" w:author="Lzicar Robert" w:date="2020-05-22T10:10:00Z">
        <w:r w:rsidR="000E661B">
          <w:rPr>
            <w:rFonts w:ascii="Source Sans Pro" w:hAnsi="Source Sans Pro"/>
            <w:color w:val="000000"/>
            <w:lang w:val="de-CH"/>
          </w:rPr>
          <w:t xml:space="preserve">. Meine Hypothese ist, dass … </w:t>
        </w:r>
        <w:r w:rsidR="000E661B" w:rsidRPr="00FA73F3">
          <w:rPr>
            <w:rFonts w:ascii="Source Sans Pro" w:hAnsi="Source Sans Pro"/>
            <w:color w:val="000000"/>
            <w:lang w:val="de-CH"/>
          </w:rPr>
          <w:t xml:space="preserve"> </w:t>
        </w:r>
      </w:ins>
      <w:commentRangeStart w:id="7"/>
      <w:r w:rsidRPr="00FA73F3">
        <w:rPr>
          <w:rFonts w:ascii="Source Sans Pro" w:hAnsi="Source Sans Pro"/>
          <w:color w:val="000000"/>
          <w:lang w:val="de-CH"/>
        </w:rPr>
        <w:t xml:space="preserve">was der Hypothese </w:t>
      </w:r>
      <w:commentRangeEnd w:id="7"/>
      <w:r w:rsidR="00064E01">
        <w:rPr>
          <w:rStyle w:val="Kommentarzeichen"/>
        </w:rPr>
        <w:commentReference w:id="7"/>
      </w:r>
      <w:r w:rsidRPr="00FA73F3">
        <w:rPr>
          <w:rFonts w:ascii="Source Sans Pro" w:hAnsi="Source Sans Pro"/>
          <w:color w:val="000000"/>
          <w:lang w:val="de-CH"/>
        </w:rPr>
        <w:t xml:space="preserve">nach mit derzeitigen </w:t>
      </w:r>
      <w:commentRangeStart w:id="8"/>
      <w:r w:rsidRPr="00FA73F3">
        <w:rPr>
          <w:rFonts w:ascii="Source Sans Pro" w:hAnsi="Source Sans Pro"/>
          <w:color w:val="000000"/>
          <w:lang w:val="de-CH"/>
        </w:rPr>
        <w:t xml:space="preserve">Design-Praxen </w:t>
      </w:r>
      <w:commentRangeEnd w:id="8"/>
      <w:r w:rsidR="00914177">
        <w:rPr>
          <w:rStyle w:val="Kommentarzeichen"/>
        </w:rPr>
        <w:commentReference w:id="8"/>
      </w:r>
      <w:r w:rsidRPr="00FA73F3">
        <w:rPr>
          <w:rFonts w:ascii="Source Sans Pro" w:hAnsi="Source Sans Pro"/>
          <w:color w:val="000000"/>
          <w:lang w:val="de-CH"/>
        </w:rPr>
        <w:t>zusammenhängt</w:t>
      </w:r>
      <w:ins w:id="9" w:author="Lzicar Robert" w:date="2020-05-22T10:13:00Z">
        <w:r w:rsidR="00A973DF">
          <w:rPr>
            <w:rFonts w:ascii="Source Sans Pro" w:hAnsi="Source Sans Pro"/>
            <w:color w:val="000000"/>
            <w:lang w:val="de-CH"/>
          </w:rPr>
          <w:t xml:space="preserve"> und </w:t>
        </w:r>
      </w:ins>
      <w:moveToRangeStart w:id="10" w:author="Lzicar Robert" w:date="2020-05-22T10:13:00Z" w:name="move41034818"/>
      <w:commentRangeStart w:id="11"/>
      <w:moveTo w:id="12" w:author="Lzicar Robert" w:date="2020-05-22T10:13:00Z">
        <w:r w:rsidR="00A973DF" w:rsidRPr="005F7D02">
          <w:rPr>
            <w:rFonts w:ascii="Source Sans Pro" w:hAnsi="Source Sans Pro"/>
            <w:color w:val="000000"/>
            <w:lang w:val="de-CH"/>
          </w:rPr>
          <w:t>Dies geschieht durch die grundlegenden Narrative, welche unsere Werte- und Weltenvorstellungen bilden</w:t>
        </w:r>
      </w:moveTo>
      <w:commentRangeEnd w:id="11"/>
      <w:r w:rsidR="00A973DF">
        <w:rPr>
          <w:rStyle w:val="Kommentarzeichen"/>
        </w:rPr>
        <w:commentReference w:id="11"/>
      </w:r>
    </w:p>
    <w:moveToRangeEnd w:id="10"/>
    <w:p w14:paraId="4739530D" w14:textId="39743697" w:rsidR="00A971D9" w:rsidRPr="00A973DF" w:rsidRDefault="00A971D9" w:rsidP="00A973DF">
      <w:pPr>
        <w:numPr>
          <w:ilvl w:val="0"/>
          <w:numId w:val="1"/>
        </w:numPr>
        <w:rPr>
          <w:rFonts w:ascii="Source Sans Pro" w:hAnsi="Source Sans Pro"/>
          <w:color w:val="000000"/>
          <w:lang w:val="de-CH"/>
        </w:rPr>
      </w:pPr>
    </w:p>
    <w:p w14:paraId="7D33E34D" w14:textId="7FB3D470" w:rsidR="00A971D9" w:rsidRPr="005F7D02" w:rsidRDefault="00985D0D">
      <w:pPr>
        <w:numPr>
          <w:ilvl w:val="0"/>
          <w:numId w:val="1"/>
        </w:numPr>
        <w:rPr>
          <w:rFonts w:ascii="Source Sans Pro" w:hAnsi="Source Sans Pro"/>
          <w:color w:val="000000"/>
          <w:lang w:val="de-CH"/>
        </w:rPr>
      </w:pPr>
      <w:commentRangeStart w:id="13"/>
      <w:commentRangeStart w:id="14"/>
      <w:del w:id="15" w:author="Lzicar Robert" w:date="2020-05-22T10:16:00Z">
        <w:r w:rsidRPr="005F7D02" w:rsidDel="008B5DD9">
          <w:rPr>
            <w:rFonts w:ascii="Source Sans Pro" w:hAnsi="Source Sans Pro"/>
            <w:color w:val="000000"/>
            <w:lang w:val="de-CH"/>
          </w:rPr>
          <w:delText xml:space="preserve">Design </w:delText>
        </w:r>
      </w:del>
      <w:ins w:id="16" w:author="Lzicar Robert" w:date="2020-05-22T10:16:00Z">
        <w:r w:rsidR="008B5DD9">
          <w:rPr>
            <w:rFonts w:ascii="Source Sans Pro" w:hAnsi="Source Sans Pro"/>
            <w:color w:val="000000"/>
            <w:lang w:val="de-CH"/>
          </w:rPr>
          <w:t xml:space="preserve">Die dominierenden Ansätze </w:t>
        </w:r>
      </w:ins>
      <w:ins w:id="17" w:author="Lzicar Robert" w:date="2020-05-22T10:18:00Z">
        <w:r w:rsidR="004220DA">
          <w:rPr>
            <w:rFonts w:ascii="Source Sans Pro" w:hAnsi="Source Sans Pro"/>
            <w:color w:val="000000"/>
            <w:lang w:val="de-CH"/>
          </w:rPr>
          <w:t xml:space="preserve">in der Gestaltung </w:t>
        </w:r>
      </w:ins>
      <w:ins w:id="18" w:author="Lzicar Robert" w:date="2020-05-22T10:19:00Z">
        <w:r w:rsidR="0047271A">
          <w:rPr>
            <w:rFonts w:ascii="Source Sans Pro" w:hAnsi="Source Sans Pro"/>
            <w:color w:val="000000"/>
            <w:lang w:val="de-CH"/>
          </w:rPr>
          <w:t xml:space="preserve">technologischer Prozesse und Produkte </w:t>
        </w:r>
      </w:ins>
      <w:ins w:id="19" w:author="Lzicar Robert" w:date="2020-05-22T10:17:00Z">
        <w:r w:rsidR="008B5DD9">
          <w:rPr>
            <w:rFonts w:ascii="Source Sans Pro" w:hAnsi="Source Sans Pro"/>
            <w:color w:val="000000"/>
            <w:lang w:val="de-CH"/>
          </w:rPr>
          <w:t xml:space="preserve">seit der Moderne (von </w:t>
        </w:r>
        <w:r w:rsidR="008B5DD9" w:rsidRPr="008B5DD9">
          <w:rPr>
            <w:rFonts w:ascii="Source Sans Pro" w:hAnsi="Source Sans Pro"/>
            <w:color w:val="000000"/>
            <w:lang w:val="de-CH"/>
          </w:rPr>
          <w:t>Produktdesign</w:t>
        </w:r>
        <w:r w:rsidR="008B5DD9">
          <w:rPr>
            <w:rFonts w:ascii="Source Sans Pro" w:hAnsi="Source Sans Pro"/>
            <w:color w:val="000000"/>
            <w:lang w:val="de-CH"/>
          </w:rPr>
          <w:t xml:space="preserve"> bis </w:t>
        </w:r>
      </w:ins>
      <w:ins w:id="20" w:author="Lzicar Robert" w:date="2020-05-22T10:18:00Z">
        <w:r w:rsidR="008B5DD9">
          <w:rPr>
            <w:rFonts w:ascii="Source Sans Pro" w:hAnsi="Source Sans Pro"/>
            <w:color w:val="000000"/>
            <w:lang w:val="de-CH"/>
          </w:rPr>
          <w:t xml:space="preserve">HCD) fokussieren </w:t>
        </w:r>
      </w:ins>
      <w:ins w:id="21" w:author="Lzicar Robert" w:date="2020-05-22T10:19:00Z">
        <w:r w:rsidR="0064659B">
          <w:rPr>
            <w:rFonts w:ascii="Source Sans Pro" w:hAnsi="Source Sans Pro"/>
            <w:color w:val="000000"/>
            <w:lang w:val="de-CH"/>
          </w:rPr>
          <w:t xml:space="preserve">auf </w:t>
        </w:r>
      </w:ins>
      <w:ins w:id="22" w:author="Lzicar Robert" w:date="2020-05-22T10:18:00Z">
        <w:r w:rsidR="008B5DD9">
          <w:rPr>
            <w:rFonts w:ascii="Source Sans Pro" w:hAnsi="Source Sans Pro"/>
            <w:color w:val="000000"/>
            <w:lang w:val="de-CH"/>
          </w:rPr>
          <w:t>…</w:t>
        </w:r>
      </w:ins>
      <w:ins w:id="23" w:author="Lzicar Robert" w:date="2020-05-22T10:16:00Z">
        <w:r w:rsidR="008B5DD9" w:rsidRPr="005F7D02">
          <w:rPr>
            <w:rFonts w:ascii="Source Sans Pro" w:hAnsi="Source Sans Pro"/>
            <w:color w:val="000000"/>
            <w:lang w:val="de-CH"/>
          </w:rPr>
          <w:t xml:space="preserve"> </w:t>
        </w:r>
      </w:ins>
      <w:commentRangeEnd w:id="14"/>
      <w:ins w:id="24" w:author="Lzicar Robert" w:date="2020-05-22T10:19:00Z">
        <w:r w:rsidR="007C7C0C">
          <w:rPr>
            <w:rStyle w:val="Kommentarzeichen"/>
          </w:rPr>
          <w:commentReference w:id="14"/>
        </w:r>
      </w:ins>
      <w:r w:rsidRPr="005F7D02">
        <w:rPr>
          <w:rFonts w:ascii="Source Sans Pro" w:hAnsi="Source Sans Pro"/>
          <w:color w:val="000000"/>
          <w:lang w:val="de-CH"/>
        </w:rPr>
        <w:t xml:space="preserve">externalisiert das </w:t>
      </w:r>
      <w:r w:rsidRPr="005F7D02">
        <w:rPr>
          <w:rFonts w:ascii="Source Sans Pro" w:hAnsi="Source Sans Pro"/>
          <w:color w:val="000000"/>
          <w:lang w:val="de-CH"/>
        </w:rPr>
        <w:t>nicht-menschliche in seiner Berücksichtigung und reduzieren es auf passive Materialien</w:t>
      </w:r>
      <w:commentRangeEnd w:id="13"/>
      <w:r w:rsidR="00733159">
        <w:rPr>
          <w:rStyle w:val="Kommentarzeichen"/>
        </w:rPr>
        <w:commentReference w:id="13"/>
      </w:r>
    </w:p>
    <w:p w14:paraId="4AA3E90C" w14:textId="77777777" w:rsidR="00A971D9" w:rsidRPr="005F7D02" w:rsidRDefault="00985D0D">
      <w:pPr>
        <w:numPr>
          <w:ilvl w:val="0"/>
          <w:numId w:val="1"/>
        </w:numPr>
        <w:rPr>
          <w:rFonts w:ascii="Source Sans Pro" w:hAnsi="Source Sans Pro"/>
          <w:color w:val="000000"/>
          <w:lang w:val="de-CH"/>
        </w:rPr>
      </w:pPr>
      <w:commentRangeStart w:id="25"/>
      <w:r w:rsidRPr="005F7D02">
        <w:rPr>
          <w:rFonts w:ascii="Source Sans Pro" w:hAnsi="Source Sans Pro"/>
          <w:color w:val="000000"/>
          <w:lang w:val="de-CH"/>
        </w:rPr>
        <w:t xml:space="preserve">[Hypothese] Ein animistischer Ansatz ermöglicht das nicht-menschliche und die damit verbundenen Komplexitäten zu integrieren und nahbar zu machen, sowie ein Bewusstsein </w:t>
      </w:r>
      <w:r w:rsidRPr="005F7D02">
        <w:rPr>
          <w:rFonts w:ascii="Source Sans Pro" w:hAnsi="Source Sans Pro"/>
          <w:color w:val="000000"/>
          <w:lang w:val="de-CH"/>
        </w:rPr>
        <w:t>für die verbundenen Komplexitäten zu schaffen</w:t>
      </w:r>
      <w:commentRangeEnd w:id="25"/>
      <w:r w:rsidR="005B0DB5">
        <w:rPr>
          <w:rStyle w:val="Kommentarzeichen"/>
        </w:rPr>
        <w:commentReference w:id="25"/>
      </w:r>
    </w:p>
    <w:p w14:paraId="0D3056BE" w14:textId="3B36C595" w:rsidR="00A971D9" w:rsidRPr="005F7D02" w:rsidDel="00A973DF" w:rsidRDefault="00985D0D">
      <w:pPr>
        <w:numPr>
          <w:ilvl w:val="0"/>
          <w:numId w:val="1"/>
        </w:numPr>
        <w:rPr>
          <w:moveFrom w:id="26" w:author="Lzicar Robert" w:date="2020-05-22T10:13:00Z"/>
          <w:rFonts w:ascii="Source Sans Pro" w:hAnsi="Source Sans Pro"/>
          <w:color w:val="000000"/>
          <w:lang w:val="de-CH"/>
        </w:rPr>
      </w:pPr>
      <w:moveFromRangeStart w:id="27" w:author="Lzicar Robert" w:date="2020-05-22T10:13:00Z" w:name="move41034818"/>
      <w:commentRangeStart w:id="28"/>
      <w:moveFrom w:id="29" w:author="Lzicar Robert" w:date="2020-05-22T10:13:00Z">
        <w:r w:rsidRPr="005F7D02" w:rsidDel="00A973DF">
          <w:rPr>
            <w:rFonts w:ascii="Source Sans Pro" w:hAnsi="Source Sans Pro"/>
            <w:color w:val="000000"/>
            <w:lang w:val="de-CH"/>
          </w:rPr>
          <w:t>Dies geschieht durch die grundlegenden Narrative, welche unsere Werte- und Weltenvorstellungen bilden</w:t>
        </w:r>
      </w:moveFrom>
    </w:p>
    <w:moveFromRangeEnd w:id="27"/>
    <w:p w14:paraId="127C6149" w14:textId="1C3A5EB0" w:rsidR="00A971D9" w:rsidRPr="005F7D02" w:rsidRDefault="00985D0D">
      <w:pPr>
        <w:numPr>
          <w:ilvl w:val="0"/>
          <w:numId w:val="1"/>
        </w:numPr>
        <w:rPr>
          <w:rFonts w:ascii="Source Sans Pro" w:hAnsi="Source Sans Pro"/>
          <w:color w:val="000000"/>
          <w:lang w:val="de-CH"/>
        </w:rPr>
      </w:pPr>
      <w:del w:id="30" w:author="Lzicar Robert" w:date="2020-05-22T10:20:00Z">
        <w:r w:rsidRPr="005F7D02" w:rsidDel="00C033E6">
          <w:rPr>
            <w:rFonts w:ascii="Source Sans Pro" w:hAnsi="Source Sans Pro"/>
            <w:color w:val="000000"/>
            <w:lang w:val="de-CH"/>
          </w:rPr>
          <w:delText>Somit stehen für das Forschungsvorhaben</w:delText>
        </w:r>
      </w:del>
      <w:ins w:id="31" w:author="Lzicar Robert" w:date="2020-05-22T10:20:00Z">
        <w:r w:rsidR="00C033E6">
          <w:rPr>
            <w:rFonts w:ascii="Source Sans Pro" w:hAnsi="Source Sans Pro"/>
            <w:color w:val="000000"/>
            <w:lang w:val="de-CH"/>
          </w:rPr>
          <w:t>Ich möchte herausfinden …</w:t>
        </w:r>
      </w:ins>
      <w:r w:rsidRPr="005F7D02">
        <w:rPr>
          <w:rFonts w:ascii="Source Sans Pro" w:hAnsi="Source Sans Pro"/>
          <w:color w:val="000000"/>
          <w:lang w:val="de-CH"/>
        </w:rPr>
        <w:t xml:space="preserve"> </w:t>
      </w:r>
      <w:commentRangeEnd w:id="28"/>
      <w:r w:rsidR="00C033E6">
        <w:rPr>
          <w:rStyle w:val="Kommentarzeichen"/>
        </w:rPr>
        <w:commentReference w:id="28"/>
      </w:r>
      <w:commentRangeStart w:id="32"/>
      <w:r w:rsidRPr="005F7D02">
        <w:rPr>
          <w:rFonts w:ascii="Source Sans Pro" w:hAnsi="Source Sans Pro"/>
          <w:color w:val="000000"/>
          <w:lang w:val="de-CH"/>
        </w:rPr>
        <w:t xml:space="preserve">das </w:t>
      </w:r>
      <w:proofErr w:type="spellStart"/>
      <w:r w:rsidRPr="005F7D02">
        <w:rPr>
          <w:rFonts w:ascii="Source Sans Pro" w:hAnsi="Source Sans Pro"/>
          <w:color w:val="000000"/>
          <w:lang w:val="de-CH"/>
        </w:rPr>
        <w:t>story-making</w:t>
      </w:r>
      <w:proofErr w:type="spellEnd"/>
      <w:r w:rsidRPr="005F7D02">
        <w:rPr>
          <w:rFonts w:ascii="Source Sans Pro" w:hAnsi="Source Sans Pro"/>
          <w:color w:val="000000"/>
          <w:lang w:val="de-CH"/>
        </w:rPr>
        <w:t xml:space="preserve"> um die Dinge im Mittelpunkt, mit einem Fokus darauf</w:t>
      </w:r>
      <w:r w:rsidRPr="005F7D02">
        <w:rPr>
          <w:rFonts w:ascii="Source Sans Pro" w:hAnsi="Source Sans Pro"/>
          <w:color w:val="000000"/>
          <w:lang w:val="de-CH"/>
        </w:rPr>
        <w:t>, was der Animismus anders macht als eine vom Kapitalismus getriebene Auffassung</w:t>
      </w:r>
      <w:commentRangeEnd w:id="32"/>
      <w:r w:rsidR="001A46DC">
        <w:rPr>
          <w:rStyle w:val="Kommentarzeichen"/>
        </w:rPr>
        <w:commentReference w:id="32"/>
      </w:r>
    </w:p>
    <w:p w14:paraId="48ACF214" w14:textId="77777777" w:rsidR="00A971D9" w:rsidRPr="005F7D02" w:rsidRDefault="00985D0D">
      <w:pPr>
        <w:numPr>
          <w:ilvl w:val="0"/>
          <w:numId w:val="1"/>
        </w:numPr>
        <w:rPr>
          <w:rFonts w:ascii="Source Sans Pro" w:hAnsi="Source Sans Pro"/>
          <w:color w:val="000000"/>
          <w:lang w:val="de-CH"/>
        </w:rPr>
      </w:pPr>
      <w:commentRangeStart w:id="33"/>
      <w:r w:rsidRPr="005F7D02">
        <w:rPr>
          <w:rFonts w:ascii="Source Sans Pro" w:hAnsi="Source Sans Pro"/>
          <w:color w:val="000000"/>
          <w:lang w:val="de-CH"/>
        </w:rPr>
        <w:t>Analyse von Design, Designmethoden auf ihre Fähigkeit, eine posthumane Wertigkeit zu vermitteln</w:t>
      </w:r>
      <w:commentRangeEnd w:id="33"/>
      <w:r w:rsidR="00B25C16">
        <w:rPr>
          <w:rStyle w:val="Kommentarzeichen"/>
        </w:rPr>
        <w:commentReference w:id="33"/>
      </w:r>
    </w:p>
    <w:p w14:paraId="2DCFCAD3" w14:textId="77777777" w:rsidR="00A971D9" w:rsidRPr="005F7D02" w:rsidRDefault="00A971D9">
      <w:pPr>
        <w:ind w:left="480"/>
        <w:rPr>
          <w:rFonts w:ascii="Source Sans Pro" w:hAnsi="Source Sans Pro"/>
          <w:color w:val="000000"/>
          <w:lang w:val="de-CH"/>
        </w:rPr>
      </w:pPr>
    </w:p>
    <w:p w14:paraId="17A4C72A" w14:textId="77777777" w:rsidR="00A971D9" w:rsidRPr="005F7D02" w:rsidRDefault="00985D0D">
      <w:pPr>
        <w:numPr>
          <w:ilvl w:val="0"/>
          <w:numId w:val="1"/>
        </w:numPr>
        <w:rPr>
          <w:rFonts w:ascii="Source Sans Pro" w:hAnsi="Source Sans Pro"/>
          <w:color w:val="000000"/>
          <w:lang w:val="de-CH"/>
        </w:rPr>
      </w:pPr>
      <w:commentRangeStart w:id="34"/>
      <w:r w:rsidRPr="005F7D02">
        <w:rPr>
          <w:rFonts w:ascii="Source Sans Pro" w:hAnsi="Source Sans Pro"/>
          <w:color w:val="000000"/>
          <w:lang w:val="de-CH"/>
        </w:rPr>
        <w:t xml:space="preserve">Was wird untersucht: </w:t>
      </w:r>
      <w:commentRangeStart w:id="35"/>
      <w:r w:rsidRPr="005F7D02">
        <w:rPr>
          <w:rFonts w:ascii="Source Sans Pro" w:hAnsi="Source Sans Pro"/>
          <w:color w:val="000000"/>
          <w:lang w:val="de-CH"/>
        </w:rPr>
        <w:t xml:space="preserve">Differenz </w:t>
      </w:r>
      <w:proofErr w:type="gramStart"/>
      <w:r w:rsidRPr="005F7D02">
        <w:rPr>
          <w:rFonts w:ascii="Source Sans Pro" w:hAnsi="Source Sans Pro"/>
          <w:color w:val="000000"/>
          <w:lang w:val="de-CH"/>
        </w:rPr>
        <w:t>zwischen animistischem und kapitalistischen Nar</w:t>
      </w:r>
      <w:r w:rsidRPr="005F7D02">
        <w:rPr>
          <w:rFonts w:ascii="Source Sans Pro" w:hAnsi="Source Sans Pro"/>
          <w:color w:val="000000"/>
          <w:lang w:val="de-CH"/>
        </w:rPr>
        <w:t>rativen</w:t>
      </w:r>
      <w:proofErr w:type="gramEnd"/>
      <w:r w:rsidRPr="005F7D02">
        <w:rPr>
          <w:rFonts w:ascii="Source Sans Pro" w:hAnsi="Source Sans Pro"/>
          <w:color w:val="000000"/>
          <w:lang w:val="de-CH"/>
        </w:rPr>
        <w:t xml:space="preserve"> für Objekte und deren Auswirkungen auf die Nachhaltigkeit des Designs technologischer Artefakte </w:t>
      </w:r>
      <w:commentRangeEnd w:id="35"/>
      <w:r w:rsidR="004F3155">
        <w:rPr>
          <w:rStyle w:val="Kommentarzeichen"/>
        </w:rPr>
        <w:commentReference w:id="35"/>
      </w:r>
      <w:r w:rsidRPr="005F7D02">
        <w:rPr>
          <w:rFonts w:ascii="Source Sans Pro" w:hAnsi="Source Sans Pro"/>
          <w:color w:val="000000"/>
          <w:lang w:val="de-CH"/>
        </w:rPr>
        <w:t>(Nachhaltigkeit in Bezug auf die Praxis von Erwerb, Sorge und Entsorgung - nicht in Bezug auf verwendete Materialien)</w:t>
      </w:r>
      <w:commentRangeEnd w:id="34"/>
      <w:r w:rsidR="00F339A6">
        <w:rPr>
          <w:rStyle w:val="Kommentarzeichen"/>
        </w:rPr>
        <w:commentReference w:id="34"/>
      </w:r>
    </w:p>
    <w:p w14:paraId="277946D0" w14:textId="77777777" w:rsidR="00A971D9" w:rsidRPr="005F7D02" w:rsidRDefault="00985D0D">
      <w:pPr>
        <w:numPr>
          <w:ilvl w:val="0"/>
          <w:numId w:val="1"/>
        </w:numPr>
        <w:rPr>
          <w:rFonts w:ascii="Source Sans Pro" w:hAnsi="Source Sans Pro"/>
          <w:color w:val="000000"/>
          <w:lang w:val="de-CH"/>
        </w:rPr>
      </w:pPr>
      <w:commentRangeStart w:id="36"/>
      <w:r w:rsidRPr="005F7D02">
        <w:rPr>
          <w:rFonts w:ascii="Source Sans Pro" w:hAnsi="Source Sans Pro"/>
          <w:color w:val="000000"/>
          <w:lang w:val="de-CH"/>
        </w:rPr>
        <w:t>Wie wird es untersucht: Integratio</w:t>
      </w:r>
      <w:r w:rsidRPr="005F7D02">
        <w:rPr>
          <w:rFonts w:ascii="Source Sans Pro" w:hAnsi="Source Sans Pro"/>
          <w:color w:val="000000"/>
          <w:lang w:val="de-CH"/>
        </w:rPr>
        <w:t>n kontemporärer Ansätze aus Anthropologie und Philosophie, praxisorientierte Forschung anhand der Entwicklung von Design-Tools welche die Beziehungsfähigkeit (in Anwender*innen sowohl Designern) untersuchen</w:t>
      </w:r>
      <w:commentRangeEnd w:id="36"/>
      <w:r w:rsidR="002F0085">
        <w:rPr>
          <w:rStyle w:val="Kommentarzeichen"/>
        </w:rPr>
        <w:commentReference w:id="36"/>
      </w:r>
    </w:p>
    <w:p w14:paraId="729E6802" w14:textId="081B8B48" w:rsidR="00A971D9" w:rsidRDefault="00985D0D">
      <w:pPr>
        <w:numPr>
          <w:ilvl w:val="0"/>
          <w:numId w:val="1"/>
        </w:numPr>
        <w:rPr>
          <w:ins w:id="37" w:author="Lzicar Robert" w:date="2020-05-22T10:31:00Z"/>
          <w:rFonts w:ascii="Source Sans Pro" w:hAnsi="Source Sans Pro"/>
          <w:color w:val="000000"/>
          <w:lang w:val="de-CH"/>
        </w:rPr>
      </w:pPr>
      <w:commentRangeStart w:id="38"/>
      <w:r w:rsidRPr="005F7D02">
        <w:rPr>
          <w:rFonts w:ascii="Source Sans Pro" w:hAnsi="Source Sans Pro"/>
          <w:color w:val="000000"/>
          <w:lang w:val="de-CH"/>
        </w:rPr>
        <w:t>Was wird dabei generiert: neue Ansätze für Design</w:t>
      </w:r>
      <w:r w:rsidRPr="005F7D02">
        <w:rPr>
          <w:rFonts w:ascii="Source Sans Pro" w:hAnsi="Source Sans Pro"/>
          <w:color w:val="000000"/>
          <w:lang w:val="de-CH"/>
        </w:rPr>
        <w:t xml:space="preserve"> für einen nachhaltigeren Umgang mit Technologien, aktualisierte Theorie für Design, prototypische Tools für die Design-Forschung</w:t>
      </w:r>
      <w:commentRangeEnd w:id="38"/>
      <w:r w:rsidR="00A33544">
        <w:rPr>
          <w:rStyle w:val="Kommentarzeichen"/>
        </w:rPr>
        <w:commentReference w:id="38"/>
      </w:r>
    </w:p>
    <w:p w14:paraId="23BAF810" w14:textId="67A6735F" w:rsidR="00186989" w:rsidRPr="005F7D02" w:rsidRDefault="00186989">
      <w:pPr>
        <w:numPr>
          <w:ilvl w:val="0"/>
          <w:numId w:val="1"/>
        </w:numPr>
        <w:rPr>
          <w:rFonts w:ascii="Source Sans Pro" w:hAnsi="Source Sans Pro"/>
          <w:color w:val="000000"/>
          <w:lang w:val="de-CH"/>
        </w:rPr>
      </w:pPr>
      <w:ins w:id="39" w:author="Lzicar Robert" w:date="2020-05-22T10:31:00Z">
        <w:r>
          <w:rPr>
            <w:rFonts w:ascii="Source Sans Pro" w:hAnsi="Source Sans Pro"/>
            <w:color w:val="000000"/>
            <w:lang w:val="de-CH"/>
          </w:rPr>
          <w:t xml:space="preserve">Relevanz?! </w:t>
        </w:r>
        <w:r w:rsidR="00137A6F">
          <w:rPr>
            <w:rFonts w:ascii="Source Sans Pro" w:hAnsi="Source Sans Pro"/>
            <w:color w:val="000000"/>
            <w:lang w:val="de-CH"/>
          </w:rPr>
          <w:t xml:space="preserve">Kann eine Einführung eines solchen Ansatzes nicht auch von den Fragen die durch Corona </w:t>
        </w:r>
      </w:ins>
      <w:ins w:id="40" w:author="Lzicar Robert" w:date="2020-05-22T10:32:00Z">
        <w:r w:rsidR="00137A6F">
          <w:rPr>
            <w:rFonts w:ascii="Source Sans Pro" w:hAnsi="Source Sans Pro"/>
            <w:color w:val="000000"/>
            <w:lang w:val="de-CH"/>
          </w:rPr>
          <w:t xml:space="preserve">an die Gesellschaft herangetragen werden profitieren? Mir geht’s nicht darum hier mitsurfen zu wollen, aber durchaus um eine Reflexion der derzeitigen Situation und der </w:t>
        </w:r>
      </w:ins>
      <w:ins w:id="41" w:author="Lzicar Robert" w:date="2020-05-22T10:33:00Z">
        <w:r w:rsidR="00BE620C">
          <w:rPr>
            <w:rFonts w:ascii="Source Sans Pro" w:hAnsi="Source Sans Pro"/>
            <w:color w:val="000000"/>
            <w:lang w:val="de-CH"/>
          </w:rPr>
          <w:t xml:space="preserve">gesellschaftlichen </w:t>
        </w:r>
      </w:ins>
      <w:ins w:id="42" w:author="Lzicar Robert" w:date="2020-05-22T10:32:00Z">
        <w:r w:rsidR="00137A6F">
          <w:rPr>
            <w:rFonts w:ascii="Source Sans Pro" w:hAnsi="Source Sans Pro"/>
            <w:color w:val="000000"/>
            <w:lang w:val="de-CH"/>
          </w:rPr>
          <w:t>Änderungen die sie</w:t>
        </w:r>
      </w:ins>
      <w:ins w:id="43" w:author="Lzicar Robert" w:date="2020-05-22T10:33:00Z">
        <w:r w:rsidR="00137A6F">
          <w:rPr>
            <w:rFonts w:ascii="Source Sans Pro" w:hAnsi="Source Sans Pro"/>
            <w:color w:val="000000"/>
            <w:lang w:val="de-CH"/>
          </w:rPr>
          <w:t xml:space="preserve"> mit sich bringt.</w:t>
        </w:r>
      </w:ins>
    </w:p>
    <w:p w14:paraId="42091BBF" w14:textId="77777777" w:rsidR="00A971D9" w:rsidRPr="005F7D02" w:rsidRDefault="00985D0D">
      <w:pPr>
        <w:pStyle w:val="berschrift2"/>
        <w:rPr>
          <w:rFonts w:ascii="Source Sans Pro" w:hAnsi="Source Sans Pro"/>
          <w:color w:val="000000"/>
          <w:lang w:val="de-CH"/>
        </w:rPr>
      </w:pPr>
      <w:bookmarkStart w:id="44" w:name="text"/>
      <w:r w:rsidRPr="005F7D02">
        <w:rPr>
          <w:rFonts w:ascii="Source Sans Pro" w:hAnsi="Source Sans Pro"/>
          <w:color w:val="000000"/>
          <w:lang w:val="de-CH"/>
        </w:rPr>
        <w:lastRenderedPageBreak/>
        <w:t>Text</w:t>
      </w:r>
      <w:bookmarkEnd w:id="44"/>
    </w:p>
    <w:p w14:paraId="140C430D" w14:textId="72638010" w:rsidR="00425ACA" w:rsidRPr="00B93D6E" w:rsidRDefault="00425ACA">
      <w:pPr>
        <w:pStyle w:val="FirstParagraph"/>
        <w:rPr>
          <w:ins w:id="45" w:author="Lzicar Robert" w:date="2020-05-22T10:48:00Z"/>
          <w:rFonts w:ascii="Source Sans Pro" w:hAnsi="Source Sans Pro"/>
          <w:b/>
          <w:bCs/>
          <w:color w:val="000000"/>
          <w:lang w:val="de-CH"/>
          <w:rPrChange w:id="46" w:author="Lzicar Robert" w:date="2020-05-22T10:49:00Z">
            <w:rPr>
              <w:ins w:id="47" w:author="Lzicar Robert" w:date="2020-05-22T10:48:00Z"/>
              <w:rFonts w:ascii="Source Sans Pro" w:hAnsi="Source Sans Pro"/>
              <w:color w:val="000000"/>
              <w:lang w:val="de-CH"/>
            </w:rPr>
          </w:rPrChange>
        </w:rPr>
      </w:pPr>
      <w:ins w:id="48" w:author="Lzicar Robert" w:date="2020-05-22T10:48:00Z">
        <w:r w:rsidRPr="00B93D6E">
          <w:rPr>
            <w:rFonts w:ascii="Source Sans Pro" w:hAnsi="Source Sans Pro"/>
            <w:b/>
            <w:bCs/>
            <w:color w:val="000000"/>
            <w:lang w:val="de-CH"/>
            <w:rPrChange w:id="49" w:author="Lzicar Robert" w:date="2020-05-22T10:49:00Z">
              <w:rPr>
                <w:rFonts w:ascii="Source Sans Pro" w:hAnsi="Source Sans Pro"/>
                <w:color w:val="000000"/>
                <w:lang w:val="de-CH"/>
              </w:rPr>
            </w:rPrChange>
          </w:rPr>
          <w:t>Forschungsstand:</w:t>
        </w:r>
      </w:ins>
    </w:p>
    <w:p w14:paraId="79FC0A5D" w14:textId="77777777" w:rsidR="00B7147D" w:rsidRDefault="00985D0D" w:rsidP="00B7147D">
      <w:pPr>
        <w:pStyle w:val="Textkrper"/>
        <w:rPr>
          <w:ins w:id="50" w:author="Lzicar Robert" w:date="2020-05-22T11:13:00Z"/>
          <w:rFonts w:ascii="Source Sans Pro" w:hAnsi="Source Sans Pro"/>
          <w:color w:val="000000"/>
          <w:lang w:val="de-CH"/>
        </w:rPr>
      </w:pPr>
      <w:del w:id="51" w:author="Lzicar Robert" w:date="2020-05-22T10:35:00Z">
        <w:r w:rsidRPr="005F7D02" w:rsidDel="00661828">
          <w:rPr>
            <w:rFonts w:ascii="Source Sans Pro" w:hAnsi="Source Sans Pro"/>
            <w:color w:val="000000"/>
            <w:lang w:val="de-CH"/>
          </w:rPr>
          <w:delText>Die Produktion, der Konsum und das Recycling</w:delText>
        </w:r>
      </w:del>
      <w:ins w:id="52" w:author="Lzicar Robert" w:date="2020-05-22T10:35:00Z">
        <w:r w:rsidR="00661828">
          <w:rPr>
            <w:rFonts w:ascii="Source Sans Pro" w:hAnsi="Source Sans Pro"/>
            <w:color w:val="000000"/>
            <w:lang w:val="de-CH"/>
          </w:rPr>
          <w:t>Unser heutiges Verständnis</w:t>
        </w:r>
      </w:ins>
      <w:ins w:id="53" w:author="Lzicar Robert" w:date="2020-05-22T10:37:00Z">
        <w:r w:rsidR="009B0161">
          <w:rPr>
            <w:rFonts w:ascii="Source Sans Pro" w:hAnsi="Source Sans Pro"/>
            <w:color w:val="000000"/>
            <w:lang w:val="de-CH"/>
          </w:rPr>
          <w:t xml:space="preserve"> und Handhabung</w:t>
        </w:r>
      </w:ins>
      <w:r w:rsidRPr="005F7D02">
        <w:rPr>
          <w:rFonts w:ascii="Source Sans Pro" w:hAnsi="Source Sans Pro"/>
          <w:color w:val="000000"/>
          <w:lang w:val="de-CH"/>
        </w:rPr>
        <w:t xml:space="preserve"> </w:t>
      </w:r>
      <w:commentRangeStart w:id="54"/>
      <w:del w:id="55" w:author="Lzicar Robert" w:date="2020-05-22T10:37:00Z">
        <w:r w:rsidRPr="005F7D02" w:rsidDel="009B0161">
          <w:rPr>
            <w:rFonts w:ascii="Source Sans Pro" w:hAnsi="Source Sans Pro"/>
            <w:color w:val="000000"/>
            <w:lang w:val="de-CH"/>
          </w:rPr>
          <w:delText xml:space="preserve">kontemporärer </w:delText>
        </w:r>
      </w:del>
      <w:commentRangeEnd w:id="54"/>
      <w:ins w:id="56" w:author="Lzicar Robert" w:date="2020-05-22T10:37:00Z">
        <w:r w:rsidR="009B0161">
          <w:rPr>
            <w:rFonts w:ascii="Source Sans Pro" w:hAnsi="Source Sans Pro"/>
            <w:color w:val="000000"/>
            <w:lang w:val="de-CH"/>
          </w:rPr>
          <w:t>von</w:t>
        </w:r>
        <w:r w:rsidR="009B0161" w:rsidRPr="005F7D02">
          <w:rPr>
            <w:rFonts w:ascii="Source Sans Pro" w:hAnsi="Source Sans Pro"/>
            <w:color w:val="000000"/>
            <w:lang w:val="de-CH"/>
          </w:rPr>
          <w:t xml:space="preserve"> </w:t>
        </w:r>
      </w:ins>
      <w:r w:rsidR="00301CD0">
        <w:rPr>
          <w:rStyle w:val="Kommentarzeichen"/>
        </w:rPr>
        <w:commentReference w:id="54"/>
      </w:r>
      <w:commentRangeStart w:id="57"/>
      <w:r w:rsidRPr="005F7D02">
        <w:rPr>
          <w:rFonts w:ascii="Source Sans Pro" w:hAnsi="Source Sans Pro"/>
          <w:color w:val="000000"/>
          <w:lang w:val="de-CH"/>
        </w:rPr>
        <w:t xml:space="preserve">Unterhaltungs-Technologien </w:t>
      </w:r>
      <w:commentRangeEnd w:id="57"/>
      <w:r w:rsidR="00661828">
        <w:rPr>
          <w:rStyle w:val="Kommentarzeichen"/>
        </w:rPr>
        <w:commentReference w:id="57"/>
      </w:r>
      <w:del w:id="58" w:author="Lzicar Robert" w:date="2020-05-22T10:37:00Z">
        <w:r w:rsidRPr="005F7D02" w:rsidDel="009B0161">
          <w:rPr>
            <w:rFonts w:ascii="Source Sans Pro" w:hAnsi="Source Sans Pro"/>
            <w:color w:val="000000"/>
            <w:lang w:val="de-CH"/>
          </w:rPr>
          <w:delText>sind mit</w:delText>
        </w:r>
      </w:del>
      <w:ins w:id="59" w:author="Lzicar Robert" w:date="2020-05-22T10:37:00Z">
        <w:r w:rsidR="009B0161">
          <w:rPr>
            <w:rFonts w:ascii="Source Sans Pro" w:hAnsi="Source Sans Pro"/>
            <w:color w:val="000000"/>
            <w:lang w:val="de-CH"/>
          </w:rPr>
          <w:t xml:space="preserve">führt zu </w:t>
        </w:r>
      </w:ins>
      <w:r w:rsidRPr="005F7D02">
        <w:rPr>
          <w:rFonts w:ascii="Source Sans Pro" w:hAnsi="Source Sans Pro"/>
          <w:color w:val="000000"/>
          <w:lang w:val="de-CH"/>
        </w:rPr>
        <w:t xml:space="preserve"> gesellschaftlichen und öko</w:t>
      </w:r>
      <w:r w:rsidRPr="005F7D02">
        <w:rPr>
          <w:rFonts w:ascii="Source Sans Pro" w:hAnsi="Source Sans Pro"/>
          <w:color w:val="000000"/>
          <w:lang w:val="de-CH"/>
        </w:rPr>
        <w:t>logischen Probleme</w:t>
      </w:r>
      <w:del w:id="60" w:author="Lzicar Robert" w:date="2020-05-22T10:37:00Z">
        <w:r w:rsidRPr="005F7D02" w:rsidDel="009B0161">
          <w:rPr>
            <w:rFonts w:ascii="Source Sans Pro" w:hAnsi="Source Sans Pro"/>
            <w:color w:val="000000"/>
            <w:lang w:val="de-CH"/>
          </w:rPr>
          <w:delText xml:space="preserve"> </w:delText>
        </w:r>
      </w:del>
      <w:ins w:id="61" w:author="Lzicar Robert" w:date="2020-05-22T10:37:00Z">
        <w:r w:rsidR="009B0161">
          <w:rPr>
            <w:rFonts w:ascii="Source Sans Pro" w:hAnsi="Source Sans Pro"/>
            <w:color w:val="000000"/>
            <w:lang w:val="de-CH"/>
          </w:rPr>
          <w:t>n:</w:t>
        </w:r>
      </w:ins>
      <w:del w:id="62" w:author="Lzicar Robert" w:date="2020-05-22T10:37:00Z">
        <w:r w:rsidRPr="005F7D02" w:rsidDel="009B0161">
          <w:rPr>
            <w:rFonts w:ascii="Source Sans Pro" w:hAnsi="Source Sans Pro"/>
            <w:color w:val="000000"/>
            <w:lang w:val="de-CH"/>
          </w:rPr>
          <w:delText>behaftet –</w:delText>
        </w:r>
      </w:del>
      <w:r w:rsidRPr="005F7D02">
        <w:rPr>
          <w:rFonts w:ascii="Source Sans Pro" w:hAnsi="Source Sans Pro"/>
          <w:color w:val="000000"/>
          <w:lang w:val="de-CH"/>
        </w:rPr>
        <w:t xml:space="preserve"> </w:t>
      </w:r>
      <w:del w:id="63" w:author="Lzicar Robert" w:date="2020-05-22T10:37:00Z">
        <w:r w:rsidRPr="005F7D02" w:rsidDel="009B0161">
          <w:rPr>
            <w:rFonts w:ascii="Source Sans Pro" w:hAnsi="Source Sans Pro"/>
            <w:color w:val="000000"/>
            <w:lang w:val="de-CH"/>
          </w:rPr>
          <w:delText>auf der einen Seite haben wir die</w:delText>
        </w:r>
      </w:del>
      <w:ins w:id="64" w:author="Lzicar Robert" w:date="2020-05-22T10:37:00Z">
        <w:r w:rsidR="009B0161">
          <w:rPr>
            <w:rFonts w:ascii="Source Sans Pro" w:hAnsi="Source Sans Pro"/>
            <w:color w:val="000000"/>
            <w:lang w:val="de-CH"/>
          </w:rPr>
          <w:t>von der</w:t>
        </w:r>
      </w:ins>
      <w:r w:rsidRPr="005F7D02">
        <w:rPr>
          <w:rFonts w:ascii="Source Sans Pro" w:hAnsi="Source Sans Pro"/>
          <w:color w:val="000000"/>
          <w:lang w:val="de-CH"/>
        </w:rPr>
        <w:t xml:space="preserve"> Ausbeutung indigener Völker und Arbeitskräfte</w:t>
      </w:r>
      <w:ins w:id="65" w:author="Lzicar Robert" w:date="2020-05-22T10:38:00Z">
        <w:r w:rsidR="009B0161">
          <w:rPr>
            <w:rFonts w:ascii="Source Sans Pro" w:hAnsi="Source Sans Pro"/>
            <w:color w:val="000000"/>
            <w:lang w:val="de-CH"/>
          </w:rPr>
          <w:t xml:space="preserve"> und der</w:t>
        </w:r>
      </w:ins>
      <w:del w:id="66" w:author="Lzicar Robert" w:date="2020-05-22T10:38:00Z">
        <w:r w:rsidRPr="005F7D02" w:rsidDel="009B0161">
          <w:rPr>
            <w:rFonts w:ascii="Source Sans Pro" w:hAnsi="Source Sans Pro"/>
            <w:color w:val="000000"/>
            <w:lang w:val="de-CH"/>
          </w:rPr>
          <w:delText xml:space="preserve"> in prekären Situationen und auf der anderen Seite die</w:delText>
        </w:r>
      </w:del>
      <w:r w:rsidRPr="005F7D02">
        <w:rPr>
          <w:rFonts w:ascii="Source Sans Pro" w:hAnsi="Source Sans Pro"/>
          <w:color w:val="000000"/>
          <w:lang w:val="de-CH"/>
        </w:rPr>
        <w:t xml:space="preserve"> mutwillige</w:t>
      </w:r>
      <w:ins w:id="67" w:author="Lzicar Robert" w:date="2020-05-22T10:38:00Z">
        <w:r w:rsidR="009B0161">
          <w:rPr>
            <w:rFonts w:ascii="Source Sans Pro" w:hAnsi="Source Sans Pro"/>
            <w:color w:val="000000"/>
            <w:lang w:val="de-CH"/>
          </w:rPr>
          <w:t>n</w:t>
        </w:r>
      </w:ins>
      <w:r w:rsidRPr="005F7D02">
        <w:rPr>
          <w:rFonts w:ascii="Source Sans Pro" w:hAnsi="Source Sans Pro"/>
          <w:color w:val="000000"/>
          <w:lang w:val="de-CH"/>
        </w:rPr>
        <w:t xml:space="preserve"> Zerstörung ganzer Landschaften </w:t>
      </w:r>
      <w:del w:id="68" w:author="Lzicar Robert" w:date="2020-05-22T10:38:00Z">
        <w:r w:rsidRPr="005F7D02" w:rsidDel="009B0161">
          <w:rPr>
            <w:rFonts w:ascii="Source Sans Pro" w:hAnsi="Source Sans Pro"/>
            <w:color w:val="000000"/>
            <w:lang w:val="de-CH"/>
          </w:rPr>
          <w:delText>in der Förderung von</w:delText>
        </w:r>
      </w:del>
      <w:ins w:id="69" w:author="Lzicar Robert" w:date="2020-05-22T10:38:00Z">
        <w:r w:rsidR="009B0161">
          <w:rPr>
            <w:rFonts w:ascii="Source Sans Pro" w:hAnsi="Source Sans Pro"/>
            <w:color w:val="000000"/>
            <w:lang w:val="de-CH"/>
          </w:rPr>
          <w:t>zur Gewinnung der</w:t>
        </w:r>
      </w:ins>
      <w:r w:rsidRPr="005F7D02">
        <w:rPr>
          <w:rFonts w:ascii="Source Sans Pro" w:hAnsi="Source Sans Pro"/>
          <w:color w:val="000000"/>
          <w:lang w:val="de-CH"/>
        </w:rPr>
        <w:t xml:space="preserve"> Rohmaterialien</w:t>
      </w:r>
      <w:ins w:id="70" w:author="Lzicar Robert" w:date="2020-05-22T10:39:00Z">
        <w:r w:rsidR="009B0161">
          <w:rPr>
            <w:rFonts w:ascii="Source Sans Pro" w:hAnsi="Source Sans Pro"/>
            <w:color w:val="000000"/>
            <w:lang w:val="de-CH"/>
          </w:rPr>
          <w:t xml:space="preserve">, bis zur </w:t>
        </w:r>
      </w:ins>
      <w:del w:id="71" w:author="Lzicar Robert" w:date="2020-05-22T10:39:00Z">
        <w:r w:rsidRPr="005F7D02" w:rsidDel="009B0161">
          <w:rPr>
            <w:rFonts w:ascii="Source Sans Pro" w:hAnsi="Source Sans Pro"/>
            <w:color w:val="000000"/>
            <w:lang w:val="de-CH"/>
          </w:rPr>
          <w:delText xml:space="preserve"> </w:delText>
        </w:r>
        <w:r w:rsidRPr="005F7D02" w:rsidDel="009B0161">
          <w:rPr>
            <w:rFonts w:ascii="Source Sans Pro" w:hAnsi="Source Sans Pro"/>
            <w:color w:val="000000"/>
            <w:lang w:val="de-CH"/>
          </w:rPr>
          <w:delText xml:space="preserve">sowie </w:delText>
        </w:r>
      </w:del>
      <w:r w:rsidRPr="005F7D02">
        <w:rPr>
          <w:rFonts w:ascii="Source Sans Pro" w:hAnsi="Source Sans Pro"/>
          <w:color w:val="000000"/>
          <w:lang w:val="de-CH"/>
        </w:rPr>
        <w:t>Endlager</w:t>
      </w:r>
      <w:ins w:id="72" w:author="Lzicar Robert" w:date="2020-05-22T10:39:00Z">
        <w:r w:rsidR="009B0161">
          <w:rPr>
            <w:rFonts w:ascii="Source Sans Pro" w:hAnsi="Source Sans Pro"/>
            <w:color w:val="000000"/>
            <w:lang w:val="de-CH"/>
          </w:rPr>
          <w:t>ung</w:t>
        </w:r>
      </w:ins>
      <w:r w:rsidRPr="005F7D02">
        <w:rPr>
          <w:rFonts w:ascii="Source Sans Pro" w:hAnsi="Source Sans Pro"/>
          <w:color w:val="000000"/>
          <w:lang w:val="de-CH"/>
        </w:rPr>
        <w:t xml:space="preserve"> </w:t>
      </w:r>
      <w:del w:id="73" w:author="Lzicar Robert" w:date="2020-05-22T10:39:00Z">
        <w:r w:rsidRPr="005F7D02" w:rsidDel="009B0161">
          <w:rPr>
            <w:rFonts w:ascii="Source Sans Pro" w:hAnsi="Source Sans Pro"/>
            <w:color w:val="000000"/>
            <w:lang w:val="de-CH"/>
          </w:rPr>
          <w:delText>für in der</w:delText>
        </w:r>
      </w:del>
      <w:ins w:id="74" w:author="Lzicar Robert" w:date="2020-05-22T10:39:00Z">
        <w:r w:rsidR="009B0161">
          <w:rPr>
            <w:rFonts w:ascii="Source Sans Pro" w:hAnsi="Source Sans Pro"/>
            <w:color w:val="000000"/>
            <w:lang w:val="de-CH"/>
          </w:rPr>
          <w:t>und bei der</w:t>
        </w:r>
      </w:ins>
      <w:r w:rsidRPr="005F7D02">
        <w:rPr>
          <w:rFonts w:ascii="Source Sans Pro" w:hAnsi="Source Sans Pro"/>
          <w:color w:val="000000"/>
          <w:lang w:val="de-CH"/>
        </w:rPr>
        <w:t xml:space="preserve"> Verbrennung </w:t>
      </w:r>
      <w:proofErr w:type="spellStart"/>
      <w:r w:rsidRPr="005F7D02">
        <w:rPr>
          <w:rFonts w:ascii="Source Sans Pro" w:hAnsi="Source Sans Pro"/>
          <w:color w:val="000000"/>
          <w:lang w:val="de-CH"/>
        </w:rPr>
        <w:t>zurückgelasse</w:t>
      </w:r>
      <w:proofErr w:type="spellEnd"/>
      <w:r w:rsidRPr="005F7D02">
        <w:rPr>
          <w:rFonts w:ascii="Source Sans Pro" w:hAnsi="Source Sans Pro"/>
          <w:color w:val="000000"/>
          <w:lang w:val="de-CH"/>
        </w:rPr>
        <w:t xml:space="preserve"> und hochgiftige Schlacke</w:t>
      </w:r>
      <w:ins w:id="75" w:author="Lzicar Robert" w:date="2020-05-22T10:39:00Z">
        <w:r w:rsidR="009B0161">
          <w:rPr>
            <w:rFonts w:ascii="Source Sans Pro" w:hAnsi="Source Sans Pro"/>
            <w:color w:val="000000"/>
            <w:lang w:val="de-CH"/>
          </w:rPr>
          <w:t xml:space="preserve"> bei ihrer …</w:t>
        </w:r>
      </w:ins>
      <w:r w:rsidRPr="005F7D02">
        <w:rPr>
          <w:rFonts w:ascii="Source Sans Pro" w:hAnsi="Source Sans Pro"/>
          <w:color w:val="000000"/>
          <w:lang w:val="de-CH"/>
        </w:rPr>
        <w:t>.</w:t>
      </w:r>
      <w:ins w:id="76" w:author="Lzicar Robert" w:date="2020-05-22T10:39:00Z">
        <w:r w:rsidR="00277AFD">
          <w:rPr>
            <w:rFonts w:ascii="Source Sans Pro" w:hAnsi="Source Sans Pro"/>
            <w:color w:val="000000"/>
            <w:lang w:val="de-CH"/>
          </w:rPr>
          <w:t xml:space="preserve"> </w:t>
        </w:r>
      </w:ins>
      <w:ins w:id="77" w:author="Lzicar Robert" w:date="2020-05-22T10:40:00Z">
        <w:r w:rsidR="00E0621B">
          <w:rPr>
            <w:rFonts w:ascii="Source Sans Pro" w:hAnsi="Source Sans Pro"/>
            <w:color w:val="000000"/>
            <w:lang w:val="de-CH"/>
          </w:rPr>
          <w:t xml:space="preserve">Im Diskurs über Design </w:t>
        </w:r>
      </w:ins>
      <w:ins w:id="78" w:author="Lzicar Robert" w:date="2020-05-22T10:42:00Z">
        <w:r w:rsidR="00E0621B">
          <w:rPr>
            <w:rFonts w:ascii="Source Sans Pro" w:hAnsi="Source Sans Pro"/>
            <w:color w:val="000000"/>
            <w:lang w:val="de-CH"/>
          </w:rPr>
          <w:t>werden</w:t>
        </w:r>
      </w:ins>
      <w:ins w:id="79" w:author="Lzicar Robert" w:date="2020-05-22T10:40:00Z">
        <w:r w:rsidR="00E0621B">
          <w:rPr>
            <w:rFonts w:ascii="Source Sans Pro" w:hAnsi="Source Sans Pro"/>
            <w:color w:val="000000"/>
            <w:lang w:val="de-CH"/>
          </w:rPr>
          <w:t xml:space="preserve"> diese Probleme </w:t>
        </w:r>
      </w:ins>
      <w:ins w:id="80" w:author="Lzicar Robert" w:date="2020-05-22T10:42:00Z">
        <w:r w:rsidR="00E0621B">
          <w:rPr>
            <w:rFonts w:ascii="Source Sans Pro" w:hAnsi="Source Sans Pro"/>
            <w:color w:val="000000"/>
            <w:lang w:val="de-CH"/>
          </w:rPr>
          <w:t>der globalen Industrialisierung schon früh benannt</w:t>
        </w:r>
      </w:ins>
      <w:ins w:id="81" w:author="Lzicar Robert" w:date="2020-05-22T10:40:00Z">
        <w:r w:rsidR="00E0621B">
          <w:rPr>
            <w:rFonts w:ascii="Source Sans Pro" w:hAnsi="Source Sans Pro"/>
            <w:color w:val="000000"/>
            <w:lang w:val="de-CH"/>
          </w:rPr>
          <w:t xml:space="preserve">: </w:t>
        </w:r>
      </w:ins>
      <w:ins w:id="82" w:author="Lzicar Robert" w:date="2020-05-22T10:49:00Z">
        <w:r w:rsidR="00B93D6E">
          <w:rPr>
            <w:rFonts w:ascii="Source Sans Pro" w:hAnsi="Source Sans Pro"/>
            <w:color w:val="000000"/>
            <w:lang w:val="de-CH"/>
          </w:rPr>
          <w:t>immer wieder haben Designer</w:t>
        </w:r>
      </w:ins>
      <w:ins w:id="83" w:author="Lzicar Robert" w:date="2020-05-22T10:40:00Z">
        <w:r w:rsidR="00E0621B">
          <w:rPr>
            <w:rFonts w:ascii="Source Sans Pro" w:hAnsi="Source Sans Pro"/>
            <w:color w:val="000000"/>
            <w:lang w:val="de-CH"/>
          </w:rPr>
          <w:t xml:space="preserve"> Wege versucht d</w:t>
        </w:r>
      </w:ins>
      <w:ins w:id="84" w:author="Lzicar Robert" w:date="2020-05-22T10:41:00Z">
        <w:r w:rsidR="00E0621B">
          <w:rPr>
            <w:rFonts w:ascii="Source Sans Pro" w:hAnsi="Source Sans Pro"/>
            <w:color w:val="000000"/>
            <w:lang w:val="de-CH"/>
          </w:rPr>
          <w:t>en Konsum der Menschen zu verändern</w:t>
        </w:r>
      </w:ins>
      <w:ins w:id="85" w:author="Lzicar Robert" w:date="2020-05-22T10:50:00Z">
        <w:r w:rsidR="00B93D6E">
          <w:rPr>
            <w:rFonts w:ascii="Source Sans Pro" w:hAnsi="Source Sans Pro"/>
            <w:color w:val="000000"/>
            <w:lang w:val="de-CH"/>
          </w:rPr>
          <w:t xml:space="preserve"> um diese Probleme zu lösen</w:t>
        </w:r>
      </w:ins>
      <w:ins w:id="86" w:author="Lzicar Robert" w:date="2020-05-22T10:41:00Z">
        <w:r w:rsidR="00E0621B">
          <w:rPr>
            <w:rFonts w:ascii="Source Sans Pro" w:hAnsi="Source Sans Pro"/>
            <w:color w:val="000000"/>
            <w:lang w:val="de-CH"/>
          </w:rPr>
          <w:t>, sei es durch</w:t>
        </w:r>
      </w:ins>
      <w:ins w:id="87" w:author="Lzicar Robert" w:date="2020-05-22T10:49:00Z">
        <w:r w:rsidR="00B93D6E">
          <w:rPr>
            <w:rFonts w:ascii="Source Sans Pro" w:hAnsi="Source Sans Pro"/>
            <w:color w:val="000000"/>
            <w:lang w:val="de-CH"/>
          </w:rPr>
          <w:t xml:space="preserve"> Qualität (gute Form),</w:t>
        </w:r>
      </w:ins>
      <w:ins w:id="88" w:author="Lzicar Robert" w:date="2020-05-22T10:41:00Z">
        <w:r w:rsidR="00E0621B">
          <w:rPr>
            <w:rFonts w:ascii="Source Sans Pro" w:hAnsi="Source Sans Pro"/>
            <w:color w:val="000000"/>
            <w:lang w:val="de-CH"/>
          </w:rPr>
          <w:t xml:space="preserve"> DIY</w:t>
        </w:r>
      </w:ins>
      <w:ins w:id="89" w:author="Lzicar Robert" w:date="2020-05-22T10:49:00Z">
        <w:r w:rsidR="00B93D6E">
          <w:rPr>
            <w:rFonts w:ascii="Source Sans Pro" w:hAnsi="Source Sans Pro"/>
            <w:color w:val="000000"/>
            <w:lang w:val="de-CH"/>
          </w:rPr>
          <w:t xml:space="preserve"> (</w:t>
        </w:r>
        <w:proofErr w:type="spellStart"/>
        <w:r w:rsidR="00B93D6E">
          <w:rPr>
            <w:rFonts w:ascii="Source Sans Pro" w:hAnsi="Source Sans Pro"/>
            <w:color w:val="000000"/>
            <w:lang w:val="de-CH"/>
          </w:rPr>
          <w:t>Whole</w:t>
        </w:r>
        <w:proofErr w:type="spellEnd"/>
        <w:r w:rsidR="00B93D6E">
          <w:rPr>
            <w:rFonts w:ascii="Source Sans Pro" w:hAnsi="Source Sans Pro"/>
            <w:color w:val="000000"/>
            <w:lang w:val="de-CH"/>
          </w:rPr>
          <w:t xml:space="preserve"> Earth Catalogue, </w:t>
        </w:r>
        <w:proofErr w:type="spellStart"/>
        <w:r w:rsidR="00B93D6E">
          <w:rPr>
            <w:rFonts w:ascii="Source Sans Pro" w:hAnsi="Source Sans Pro"/>
            <w:color w:val="000000"/>
            <w:lang w:val="de-CH"/>
          </w:rPr>
          <w:t>Papanek</w:t>
        </w:r>
        <w:proofErr w:type="spellEnd"/>
        <w:r w:rsidR="00B93D6E">
          <w:rPr>
            <w:rFonts w:ascii="Source Sans Pro" w:hAnsi="Source Sans Pro"/>
            <w:color w:val="000000"/>
            <w:lang w:val="de-CH"/>
          </w:rPr>
          <w:t xml:space="preserve"> etc.)</w:t>
        </w:r>
      </w:ins>
      <w:ins w:id="90" w:author="Lzicar Robert" w:date="2020-05-22T10:41:00Z">
        <w:r w:rsidR="00E0621B">
          <w:rPr>
            <w:rFonts w:ascii="Source Sans Pro" w:hAnsi="Source Sans Pro"/>
            <w:color w:val="000000"/>
            <w:lang w:val="de-CH"/>
          </w:rPr>
          <w:t xml:space="preserve">, Entschleunigung (Slow Movement) oder humanistische </w:t>
        </w:r>
      </w:ins>
      <w:ins w:id="91" w:author="Lzicar Robert" w:date="2020-05-22T10:42:00Z">
        <w:r w:rsidR="00E0621B">
          <w:rPr>
            <w:rFonts w:ascii="Source Sans Pro" w:hAnsi="Source Sans Pro"/>
            <w:color w:val="000000"/>
            <w:lang w:val="de-CH"/>
          </w:rPr>
          <w:t>Idealen</w:t>
        </w:r>
      </w:ins>
      <w:ins w:id="92" w:author="Lzicar Robert" w:date="2020-05-22T10:50:00Z">
        <w:r w:rsidR="00B93D6E">
          <w:rPr>
            <w:rFonts w:ascii="Source Sans Pro" w:hAnsi="Source Sans Pro"/>
            <w:color w:val="000000"/>
            <w:lang w:val="de-CH"/>
          </w:rPr>
          <w:t xml:space="preserve"> (HCD)</w:t>
        </w:r>
      </w:ins>
      <w:ins w:id="93" w:author="Lzicar Robert" w:date="2020-05-22T10:42:00Z">
        <w:r w:rsidR="00E0621B">
          <w:rPr>
            <w:rFonts w:ascii="Source Sans Pro" w:hAnsi="Source Sans Pro"/>
            <w:color w:val="000000"/>
            <w:lang w:val="de-CH"/>
          </w:rPr>
          <w:t>. Doch durch die Digitalisierun</w:t>
        </w:r>
      </w:ins>
      <w:ins w:id="94" w:author="Lzicar Robert" w:date="2020-05-22T10:43:00Z">
        <w:r w:rsidR="00E0621B">
          <w:rPr>
            <w:rFonts w:ascii="Source Sans Pro" w:hAnsi="Source Sans Pro"/>
            <w:color w:val="000000"/>
            <w:lang w:val="de-CH"/>
          </w:rPr>
          <w:t xml:space="preserve">g der Technologien scheinen sich diese </w:t>
        </w:r>
        <w:r w:rsidR="000C202A">
          <w:rPr>
            <w:rFonts w:ascii="Source Sans Pro" w:hAnsi="Source Sans Pro"/>
            <w:color w:val="000000"/>
            <w:lang w:val="de-CH"/>
          </w:rPr>
          <w:t xml:space="preserve">Diskussionen verändert zu haben: Ausser einem kurzen Höhenflug des </w:t>
        </w:r>
      </w:ins>
      <w:proofErr w:type="spellStart"/>
      <w:ins w:id="95" w:author="Lzicar Robert" w:date="2020-05-22T10:44:00Z">
        <w:r w:rsidR="000C202A">
          <w:rPr>
            <w:rFonts w:ascii="Source Sans Pro" w:hAnsi="Source Sans Pro"/>
            <w:color w:val="000000"/>
            <w:lang w:val="de-CH"/>
          </w:rPr>
          <w:t>Faiphones</w:t>
        </w:r>
        <w:proofErr w:type="spellEnd"/>
        <w:r w:rsidR="000C202A">
          <w:rPr>
            <w:rFonts w:ascii="Source Sans Pro" w:hAnsi="Source Sans Pro"/>
            <w:color w:val="000000"/>
            <w:lang w:val="de-CH"/>
          </w:rPr>
          <w:t xml:space="preserve"> diskutiert kaum noch jemand über die Auswirkungen unseres Technologie-Konsums. Statt auf die Natur</w:t>
        </w:r>
      </w:ins>
      <w:ins w:id="96" w:author="Lzicar Robert" w:date="2020-05-22T10:50:00Z">
        <w:r w:rsidR="006E3D12">
          <w:rPr>
            <w:rFonts w:ascii="Source Sans Pro" w:hAnsi="Source Sans Pro"/>
            <w:color w:val="000000"/>
            <w:lang w:val="de-CH"/>
          </w:rPr>
          <w:t>,</w:t>
        </w:r>
      </w:ins>
      <w:ins w:id="97" w:author="Lzicar Robert" w:date="2020-05-22T10:44:00Z">
        <w:r w:rsidR="000C202A">
          <w:rPr>
            <w:rFonts w:ascii="Source Sans Pro" w:hAnsi="Source Sans Pro"/>
            <w:color w:val="000000"/>
            <w:lang w:val="de-CH"/>
          </w:rPr>
          <w:t xml:space="preserve"> fokussieren die </w:t>
        </w:r>
      </w:ins>
      <w:ins w:id="98" w:author="Lzicar Robert" w:date="2020-05-22T10:50:00Z">
        <w:r w:rsidR="006E3D12">
          <w:rPr>
            <w:rFonts w:ascii="Source Sans Pro" w:hAnsi="Source Sans Pro"/>
            <w:color w:val="000000"/>
            <w:lang w:val="de-CH"/>
          </w:rPr>
          <w:t>dominanten</w:t>
        </w:r>
      </w:ins>
      <w:ins w:id="99" w:author="Lzicar Robert" w:date="2020-05-22T10:44:00Z">
        <w:r w:rsidR="000C202A">
          <w:rPr>
            <w:rFonts w:ascii="Source Sans Pro" w:hAnsi="Source Sans Pro"/>
            <w:color w:val="000000"/>
            <w:lang w:val="de-CH"/>
          </w:rPr>
          <w:t xml:space="preserve"> Theorien</w:t>
        </w:r>
      </w:ins>
      <w:ins w:id="100" w:author="Lzicar Robert" w:date="2020-05-22T10:50:00Z">
        <w:r w:rsidR="006E3D12">
          <w:rPr>
            <w:rFonts w:ascii="Source Sans Pro" w:hAnsi="Source Sans Pro"/>
            <w:color w:val="000000"/>
            <w:lang w:val="de-CH"/>
          </w:rPr>
          <w:t xml:space="preserve"> im Diskurs</w:t>
        </w:r>
      </w:ins>
      <w:ins w:id="101" w:author="Lzicar Robert" w:date="2020-05-22T10:44:00Z">
        <w:r w:rsidR="000C202A">
          <w:rPr>
            <w:rFonts w:ascii="Source Sans Pro" w:hAnsi="Source Sans Pro"/>
            <w:color w:val="000000"/>
            <w:lang w:val="de-CH"/>
          </w:rPr>
          <w:t xml:space="preserve"> auf den </w:t>
        </w:r>
      </w:ins>
      <w:proofErr w:type="spellStart"/>
      <w:ins w:id="102" w:author="Lzicar Robert" w:date="2020-05-22T10:51:00Z">
        <w:r w:rsidR="006E3D12">
          <w:rPr>
            <w:rFonts w:ascii="Source Sans Pro" w:hAnsi="Source Sans Pro"/>
            <w:color w:val="000000"/>
            <w:lang w:val="de-CH"/>
          </w:rPr>
          <w:t>priviligierte</w:t>
        </w:r>
      </w:ins>
      <w:proofErr w:type="spellEnd"/>
      <w:ins w:id="103" w:author="Lzicar Robert" w:date="2020-05-22T10:45:00Z">
        <w:r w:rsidR="00CE660B">
          <w:rPr>
            <w:rFonts w:ascii="Source Sans Pro" w:hAnsi="Source Sans Pro"/>
            <w:color w:val="000000"/>
            <w:lang w:val="de-CH"/>
          </w:rPr>
          <w:t xml:space="preserve"> </w:t>
        </w:r>
      </w:ins>
      <w:ins w:id="104" w:author="Lzicar Robert" w:date="2020-05-22T10:44:00Z">
        <w:r w:rsidR="000C202A">
          <w:rPr>
            <w:rFonts w:ascii="Source Sans Pro" w:hAnsi="Source Sans Pro"/>
            <w:color w:val="000000"/>
            <w:lang w:val="de-CH"/>
          </w:rPr>
          <w:t>Menschen –hauptsächlich als Nutze</w:t>
        </w:r>
      </w:ins>
      <w:ins w:id="105" w:author="Lzicar Robert" w:date="2020-05-22T10:46:00Z">
        <w:r w:rsidR="004D5014">
          <w:rPr>
            <w:rFonts w:ascii="Source Sans Pro" w:hAnsi="Source Sans Pro"/>
            <w:color w:val="000000"/>
            <w:lang w:val="de-CH"/>
          </w:rPr>
          <w:t>r</w:t>
        </w:r>
      </w:ins>
      <w:ins w:id="106" w:author="Lzicar Robert" w:date="2020-05-22T10:45:00Z">
        <w:r w:rsidR="00DF1794">
          <w:rPr>
            <w:rFonts w:ascii="Source Sans Pro" w:hAnsi="Source Sans Pro"/>
            <w:color w:val="000000"/>
            <w:lang w:val="de-CH"/>
          </w:rPr>
          <w:t xml:space="preserve"> (User </w:t>
        </w:r>
        <w:proofErr w:type="spellStart"/>
        <w:r w:rsidR="00DF1794">
          <w:rPr>
            <w:rFonts w:ascii="Source Sans Pro" w:hAnsi="Source Sans Pro"/>
            <w:color w:val="000000"/>
            <w:lang w:val="de-CH"/>
          </w:rPr>
          <w:t>Centered</w:t>
        </w:r>
        <w:proofErr w:type="spellEnd"/>
        <w:r w:rsidR="00DF1794">
          <w:rPr>
            <w:rFonts w:ascii="Source Sans Pro" w:hAnsi="Source Sans Pro"/>
            <w:color w:val="000000"/>
            <w:lang w:val="de-CH"/>
          </w:rPr>
          <w:t xml:space="preserve"> Design)</w:t>
        </w:r>
      </w:ins>
      <w:ins w:id="107" w:author="Lzicar Robert" w:date="2020-05-22T10:44:00Z">
        <w:r w:rsidR="000C202A">
          <w:rPr>
            <w:rFonts w:ascii="Source Sans Pro" w:hAnsi="Source Sans Pro"/>
            <w:color w:val="000000"/>
            <w:lang w:val="de-CH"/>
          </w:rPr>
          <w:t xml:space="preserve"> oder Konsumenten</w:t>
        </w:r>
      </w:ins>
      <w:ins w:id="108" w:author="Lzicar Robert" w:date="2020-05-22T10:45:00Z">
        <w:r w:rsidR="00CE660B">
          <w:rPr>
            <w:rFonts w:ascii="Source Sans Pro" w:hAnsi="Source Sans Pro"/>
            <w:color w:val="000000"/>
            <w:lang w:val="de-CH"/>
          </w:rPr>
          <w:t xml:space="preserve"> – jedoch nicht auf die Produzenten oder diejenigen, die die Scheisse hinterher aufräumen müssen</w:t>
        </w:r>
      </w:ins>
      <w:ins w:id="109" w:author="Lzicar Robert" w:date="2020-05-22T10:44:00Z">
        <w:r w:rsidR="000C202A">
          <w:rPr>
            <w:rFonts w:ascii="Source Sans Pro" w:hAnsi="Source Sans Pro"/>
            <w:color w:val="000000"/>
            <w:lang w:val="de-CH"/>
          </w:rPr>
          <w:t xml:space="preserve">. </w:t>
        </w:r>
      </w:ins>
      <w:ins w:id="110" w:author="Lzicar Robert" w:date="2020-05-22T10:43:00Z">
        <w:r w:rsidR="000C202A">
          <w:rPr>
            <w:rFonts w:ascii="Source Sans Pro" w:hAnsi="Source Sans Pro"/>
            <w:color w:val="000000"/>
            <w:lang w:val="de-CH"/>
          </w:rPr>
          <w:t xml:space="preserve"> </w:t>
        </w:r>
      </w:ins>
      <w:ins w:id="111" w:author="Lzicar Robert" w:date="2020-05-22T10:46:00Z">
        <w:r w:rsidR="004D5014">
          <w:rPr>
            <w:rFonts w:ascii="Source Sans Pro" w:hAnsi="Source Sans Pro"/>
            <w:color w:val="000000"/>
            <w:lang w:val="de-CH"/>
          </w:rPr>
          <w:t xml:space="preserve">Es ist daher fragwürdig wieviel Humanismus tatsächlich im </w:t>
        </w:r>
        <w:r w:rsidR="004D5014" w:rsidRPr="004D5014">
          <w:rPr>
            <w:rFonts w:ascii="Source Sans Pro" w:hAnsi="Source Sans Pro"/>
            <w:color w:val="000000"/>
            <w:lang w:val="de-CH"/>
          </w:rPr>
          <w:t>Human-</w:t>
        </w:r>
        <w:proofErr w:type="spellStart"/>
        <w:r w:rsidR="004D5014" w:rsidRPr="004D5014">
          <w:rPr>
            <w:rFonts w:ascii="Source Sans Pro" w:hAnsi="Source Sans Pro"/>
            <w:color w:val="000000"/>
            <w:lang w:val="de-CH"/>
          </w:rPr>
          <w:t>centered</w:t>
        </w:r>
        <w:proofErr w:type="spellEnd"/>
        <w:r w:rsidR="004D5014" w:rsidRPr="004D5014">
          <w:rPr>
            <w:rFonts w:ascii="Source Sans Pro" w:hAnsi="Source Sans Pro"/>
            <w:color w:val="000000"/>
            <w:lang w:val="de-CH"/>
          </w:rPr>
          <w:t xml:space="preserve"> design</w:t>
        </w:r>
        <w:r w:rsidR="004D5014">
          <w:rPr>
            <w:rFonts w:ascii="Source Sans Pro" w:hAnsi="Source Sans Pro"/>
            <w:color w:val="000000"/>
            <w:lang w:val="de-CH"/>
          </w:rPr>
          <w:t xml:space="preserve"> </w:t>
        </w:r>
      </w:ins>
      <w:ins w:id="112" w:author="Lzicar Robert" w:date="2020-05-22T10:51:00Z">
        <w:r w:rsidR="00A34250">
          <w:rPr>
            <w:rFonts w:ascii="Source Sans Pro" w:hAnsi="Source Sans Pro"/>
            <w:color w:val="000000"/>
            <w:lang w:val="de-CH"/>
          </w:rPr>
          <w:t>steckt</w:t>
        </w:r>
      </w:ins>
      <w:ins w:id="113" w:author="Lzicar Robert" w:date="2020-05-22T10:46:00Z">
        <w:r w:rsidR="004D5014">
          <w:rPr>
            <w:rFonts w:ascii="Source Sans Pro" w:hAnsi="Source Sans Pro"/>
            <w:color w:val="000000"/>
            <w:lang w:val="de-CH"/>
          </w:rPr>
          <w:t xml:space="preserve">, wenn </w:t>
        </w:r>
      </w:ins>
      <w:ins w:id="114" w:author="Lzicar Robert" w:date="2020-05-22T10:47:00Z">
        <w:r w:rsidR="004D5014">
          <w:rPr>
            <w:rFonts w:ascii="Source Sans Pro" w:hAnsi="Source Sans Pro"/>
            <w:color w:val="000000"/>
            <w:lang w:val="de-CH"/>
          </w:rPr>
          <w:t xml:space="preserve">ein </w:t>
        </w:r>
      </w:ins>
      <w:ins w:id="115" w:author="Lzicar Robert" w:date="2020-05-22T10:51:00Z">
        <w:r w:rsidR="00397658">
          <w:rPr>
            <w:rFonts w:ascii="Source Sans Pro" w:hAnsi="Source Sans Pro"/>
            <w:color w:val="000000"/>
            <w:lang w:val="de-CH"/>
          </w:rPr>
          <w:t>G</w:t>
        </w:r>
      </w:ins>
      <w:ins w:id="116" w:author="Lzicar Robert" w:date="2020-05-22T10:47:00Z">
        <w:r w:rsidR="004D5014">
          <w:rPr>
            <w:rFonts w:ascii="Source Sans Pro" w:hAnsi="Source Sans Pro"/>
            <w:color w:val="000000"/>
            <w:lang w:val="de-CH"/>
          </w:rPr>
          <w:t xml:space="preserve">rossteil der Menschen von diesem Ansatz ausgeschlossen wird. </w:t>
        </w:r>
        <w:commentRangeStart w:id="117"/>
        <w:r w:rsidR="0047620C">
          <w:rPr>
            <w:rFonts w:ascii="Source Sans Pro" w:hAnsi="Source Sans Pro"/>
            <w:color w:val="000000"/>
            <w:lang w:val="de-CH"/>
          </w:rPr>
          <w:t xml:space="preserve">Ausserdem fragwürdig ist das Menschenbild das hier propagiert wird, dass </w:t>
        </w:r>
        <w:proofErr w:type="spellStart"/>
        <w:r w:rsidR="0047620C">
          <w:rPr>
            <w:rFonts w:ascii="Source Sans Pro" w:hAnsi="Source Sans Pro"/>
            <w:color w:val="000000"/>
            <w:lang w:val="de-CH"/>
          </w:rPr>
          <w:t>scheinbvar</w:t>
        </w:r>
        <w:proofErr w:type="spellEnd"/>
        <w:r w:rsidR="0047620C">
          <w:rPr>
            <w:rFonts w:ascii="Source Sans Pro" w:hAnsi="Source Sans Pro"/>
            <w:color w:val="000000"/>
            <w:lang w:val="de-CH"/>
          </w:rPr>
          <w:t xml:space="preserve"> und ganz im Sinne der M</w:t>
        </w:r>
      </w:ins>
      <w:ins w:id="118" w:author="Lzicar Robert" w:date="2020-05-22T10:48:00Z">
        <w:r w:rsidR="0047620C">
          <w:rPr>
            <w:rFonts w:ascii="Source Sans Pro" w:hAnsi="Source Sans Pro"/>
            <w:color w:val="000000"/>
            <w:lang w:val="de-CH"/>
          </w:rPr>
          <w:t>oderne ohne Natur auszukommen scheint.</w:t>
        </w:r>
      </w:ins>
      <w:ins w:id="119" w:author="Lzicar Robert" w:date="2020-05-22T10:51:00Z">
        <w:r w:rsidR="0077458F">
          <w:rPr>
            <w:rFonts w:ascii="Source Sans Pro" w:hAnsi="Source Sans Pro"/>
            <w:color w:val="000000"/>
            <w:lang w:val="de-CH"/>
          </w:rPr>
          <w:t xml:space="preserve"> Allen gemein ist, dass sie Design nach wie vor als Problemlösungsansatz verstehen (vgl. </w:t>
        </w:r>
        <w:r w:rsidR="0077458F" w:rsidRPr="0077458F">
          <w:rPr>
            <w:rFonts w:ascii="Source Sans Pro" w:hAnsi="Source Sans Pro"/>
            <w:color w:val="000000"/>
            <w:lang w:val="de-CH"/>
          </w:rPr>
          <w:fldChar w:fldCharType="begin"/>
        </w:r>
        <w:r w:rsidR="0077458F" w:rsidRPr="0077458F">
          <w:rPr>
            <w:rFonts w:ascii="Source Sans Pro" w:hAnsi="Source Sans Pro"/>
            <w:color w:val="000000"/>
            <w:lang w:val="de-CH"/>
          </w:rPr>
          <w:instrText xml:space="preserve"> HYPERLINK "https://en.wikipedia.org/wiki/Human-centered_design" \l "Critiques" </w:instrText>
        </w:r>
        <w:r w:rsidR="0077458F" w:rsidRPr="0077458F">
          <w:rPr>
            <w:rFonts w:ascii="Source Sans Pro" w:hAnsi="Source Sans Pro"/>
            <w:color w:val="000000"/>
            <w:lang w:val="de-CH"/>
          </w:rPr>
          <w:fldChar w:fldCharType="separate"/>
        </w:r>
        <w:r w:rsidR="0077458F" w:rsidRPr="0077458F">
          <w:rPr>
            <w:rStyle w:val="Hyperlink"/>
            <w:rFonts w:ascii="Source Sans Pro" w:hAnsi="Source Sans Pro"/>
            <w:lang w:val="de-CH"/>
          </w:rPr>
          <w:t>https://en.wikipedia.org/wiki/Human-centered_design#Critiques</w:t>
        </w:r>
        <w:r w:rsidR="0077458F" w:rsidRPr="0077458F">
          <w:rPr>
            <w:rFonts w:ascii="Source Sans Pro" w:hAnsi="Source Sans Pro"/>
            <w:color w:val="000000"/>
            <w:lang w:val="de-CH"/>
          </w:rPr>
          <w:fldChar w:fldCharType="end"/>
        </w:r>
      </w:ins>
      <w:ins w:id="120" w:author="Lzicar Robert" w:date="2020-05-22T10:52:00Z">
        <w:r w:rsidR="0077458F">
          <w:rPr>
            <w:rFonts w:ascii="Source Sans Pro" w:hAnsi="Source Sans Pro"/>
            <w:color w:val="000000"/>
            <w:lang w:val="de-CH"/>
          </w:rPr>
          <w:t xml:space="preserve">) und damit bereits ein modernes Bild vorgeben, welches </w:t>
        </w:r>
      </w:ins>
      <w:ins w:id="121" w:author="Lzicar Robert" w:date="2020-05-22T11:00:00Z">
        <w:r w:rsidR="00FB4FA2">
          <w:rPr>
            <w:rFonts w:ascii="Source Sans Pro" w:hAnsi="Source Sans Pro"/>
            <w:color w:val="000000"/>
            <w:lang w:val="de-CH"/>
          </w:rPr>
          <w:t>die Pluralitä</w:t>
        </w:r>
      </w:ins>
      <w:ins w:id="122" w:author="Lzicar Robert" w:date="2020-05-22T11:01:00Z">
        <w:r w:rsidR="00FB4FA2">
          <w:rPr>
            <w:rFonts w:ascii="Source Sans Pro" w:hAnsi="Source Sans Pro"/>
            <w:color w:val="000000"/>
            <w:lang w:val="de-CH"/>
          </w:rPr>
          <w:t xml:space="preserve">t der Welt (Escobar etc.) ausser Acht lässt. [Und schon bist Du im jetzt]. Durch die Kritik [SDN </w:t>
        </w:r>
        <w:proofErr w:type="spellStart"/>
        <w:r w:rsidR="00FB4FA2">
          <w:rPr>
            <w:rFonts w:ascii="Source Sans Pro" w:hAnsi="Source Sans Pro"/>
            <w:color w:val="000000"/>
            <w:lang w:val="de-CH"/>
          </w:rPr>
          <w:t>Beyond</w:t>
        </w:r>
        <w:proofErr w:type="spellEnd"/>
        <w:r w:rsidR="00FB4FA2">
          <w:rPr>
            <w:rFonts w:ascii="Source Sans Pro" w:hAnsi="Source Sans Pro"/>
            <w:color w:val="000000"/>
            <w:lang w:val="de-CH"/>
          </w:rPr>
          <w:t xml:space="preserve"> Change] und Einführung neuer Denkweisen in den Designdiskurs stellt sich s</w:t>
        </w:r>
      </w:ins>
      <w:ins w:id="123" w:author="Lzicar Robert" w:date="2020-05-22T11:02:00Z">
        <w:r w:rsidR="00FB4FA2">
          <w:rPr>
            <w:rFonts w:ascii="Source Sans Pro" w:hAnsi="Source Sans Pro"/>
            <w:color w:val="000000"/>
            <w:lang w:val="de-CH"/>
          </w:rPr>
          <w:t xml:space="preserve">omit auch die Frage nach der Aktualität und Relevanz der modernen Dogmen </w:t>
        </w:r>
      </w:ins>
      <w:ins w:id="124" w:author="Lzicar Robert" w:date="2020-05-22T11:05:00Z">
        <w:r w:rsidR="00740CAB">
          <w:rPr>
            <w:rFonts w:ascii="Source Sans Pro" w:hAnsi="Source Sans Pro"/>
            <w:color w:val="000000"/>
            <w:lang w:val="de-CH"/>
          </w:rPr>
          <w:t>in</w:t>
        </w:r>
      </w:ins>
      <w:ins w:id="125" w:author="Lzicar Robert" w:date="2020-05-22T11:02:00Z">
        <w:r w:rsidR="00FB4FA2">
          <w:rPr>
            <w:rFonts w:ascii="Source Sans Pro" w:hAnsi="Source Sans Pro"/>
            <w:color w:val="000000"/>
            <w:lang w:val="de-CH"/>
          </w:rPr>
          <w:t xml:space="preserve"> der Gestaltung technologischer Prozesse und Produkte. </w:t>
        </w:r>
      </w:ins>
    </w:p>
    <w:p w14:paraId="39018A86" w14:textId="68F4D4CA" w:rsidR="00B7147D" w:rsidRDefault="00B7147D" w:rsidP="00D43BBA">
      <w:pPr>
        <w:pStyle w:val="FirstParagraph"/>
        <w:rPr>
          <w:ins w:id="126" w:author="Lzicar Robert" w:date="2020-05-22T11:24:00Z"/>
          <w:rFonts w:ascii="Source Sans Pro" w:hAnsi="Source Sans Pro"/>
          <w:color w:val="000000"/>
          <w:lang w:val="de-CH"/>
        </w:rPr>
        <w:pPrChange w:id="127" w:author="Lzicar Robert" w:date="2020-05-22T11:28:00Z">
          <w:pPr>
            <w:pStyle w:val="Textkrper"/>
          </w:pPr>
        </w:pPrChange>
      </w:pPr>
      <w:ins w:id="128" w:author="Lzicar Robert" w:date="2020-05-22T11:13:00Z">
        <w:r>
          <w:rPr>
            <w:rFonts w:ascii="Source Sans Pro" w:hAnsi="Source Sans Pro"/>
            <w:color w:val="000000"/>
            <w:lang w:val="de-CH"/>
          </w:rPr>
          <w:t>Es lässt sich zusammenfassen,</w:t>
        </w:r>
      </w:ins>
      <w:ins w:id="129" w:author="Lzicar Robert" w:date="2020-05-22T11:28:00Z">
        <w:r w:rsidR="00D43BBA">
          <w:rPr>
            <w:rFonts w:ascii="Source Sans Pro" w:hAnsi="Source Sans Pro"/>
            <w:color w:val="000000"/>
            <w:lang w:val="de-CH"/>
          </w:rPr>
          <w:t xml:space="preserve"> </w:t>
        </w:r>
        <w:r w:rsidR="00D43BBA" w:rsidRPr="005F7D02">
          <w:rPr>
            <w:rFonts w:ascii="Source Sans Pro" w:hAnsi="Source Sans Pro"/>
            <w:color w:val="000000"/>
            <w:lang w:val="de-CH"/>
          </w:rPr>
          <w:t xml:space="preserve">Der Stand der </w:t>
        </w:r>
        <w:commentRangeStart w:id="130"/>
        <w:proofErr w:type="spellStart"/>
        <w:r w:rsidR="00D43BBA" w:rsidRPr="005F7D02">
          <w:rPr>
            <w:rFonts w:ascii="Source Sans Pro" w:hAnsi="Source Sans Pro"/>
            <w:color w:val="000000"/>
            <w:lang w:val="de-CH"/>
          </w:rPr>
          <w:t>Forschungsmethodiken</w:t>
        </w:r>
        <w:proofErr w:type="spellEnd"/>
        <w:r w:rsidR="00D43BBA" w:rsidRPr="005F7D02">
          <w:rPr>
            <w:rFonts w:ascii="Source Sans Pro" w:hAnsi="Source Sans Pro"/>
            <w:color w:val="000000"/>
            <w:lang w:val="de-CH"/>
          </w:rPr>
          <w:t xml:space="preserve"> in der Design-Forschung wird den heutigen Problematiken in Bezug auf die planetaren Auswirkungen von Design nicht gerecht</w:t>
        </w:r>
        <w:commentRangeEnd w:id="130"/>
        <w:r w:rsidR="00D43BBA">
          <w:rPr>
            <w:rStyle w:val="Kommentarzeichen"/>
          </w:rPr>
          <w:commentReference w:id="130"/>
        </w:r>
        <w:r w:rsidR="00D43BBA" w:rsidRPr="005F7D02">
          <w:rPr>
            <w:rFonts w:ascii="Source Sans Pro" w:hAnsi="Source Sans Pro"/>
            <w:color w:val="000000"/>
            <w:lang w:val="de-CH"/>
          </w:rPr>
          <w:t xml:space="preserve">. </w:t>
        </w:r>
      </w:ins>
      <w:ins w:id="131" w:author="Lzicar Robert" w:date="2020-05-22T11:13:00Z">
        <w:r>
          <w:rPr>
            <w:rFonts w:ascii="Source Sans Pro" w:hAnsi="Source Sans Pro"/>
            <w:color w:val="000000"/>
            <w:lang w:val="de-CH"/>
          </w:rPr>
          <w:t xml:space="preserve"> </w:t>
        </w:r>
      </w:ins>
      <w:moveToRangeStart w:id="132" w:author="Lzicar Robert" w:date="2020-05-22T11:13:00Z" w:name="move41038397"/>
      <w:moveTo w:id="133" w:author="Lzicar Robert" w:date="2020-05-22T11:13:00Z">
        <w:del w:id="134" w:author="Lzicar Robert" w:date="2020-05-22T11:13:00Z">
          <w:r w:rsidRPr="005F7D02" w:rsidDel="00B7147D">
            <w:rPr>
              <w:rFonts w:ascii="Source Sans Pro" w:hAnsi="Source Sans Pro"/>
              <w:color w:val="000000"/>
              <w:lang w:val="de-CH"/>
            </w:rPr>
            <w:delText>D</w:delText>
          </w:r>
        </w:del>
      </w:moveTo>
      <w:ins w:id="135" w:author="Lzicar Robert" w:date="2020-05-22T11:28:00Z">
        <w:r w:rsidR="00D43BBA">
          <w:rPr>
            <w:rFonts w:ascii="Source Sans Pro" w:hAnsi="Source Sans Pro"/>
            <w:color w:val="000000"/>
            <w:lang w:val="de-CH"/>
          </w:rPr>
          <w:t>D</w:t>
        </w:r>
      </w:ins>
      <w:moveTo w:id="136" w:author="Lzicar Robert" w:date="2020-05-22T11:13:00Z">
        <w:r w:rsidRPr="005F7D02">
          <w:rPr>
            <w:rFonts w:ascii="Source Sans Pro" w:hAnsi="Source Sans Pro"/>
            <w:color w:val="000000"/>
            <w:lang w:val="de-CH"/>
          </w:rPr>
          <w:t>ie gängigen Ansätze in Design und Produktion klammern das Nicht-Menschliche, also zum Beispiel Materialien oder Produkte, kategorisch von einer ethischen Betrachtung aus. Die Umwelt, aus welcher wir Rohmaterialen beziehen, die Materialien selbst und auch die Prozesse des Recyclings und Entsorgens werden maximal unter Berücksichtigung der Kosten begutachtet. Den Werten des Humanismus folgend trägt Human-</w:t>
        </w:r>
        <w:proofErr w:type="spellStart"/>
        <w:r w:rsidRPr="005F7D02">
          <w:rPr>
            <w:rFonts w:ascii="Source Sans Pro" w:hAnsi="Source Sans Pro"/>
            <w:color w:val="000000"/>
            <w:lang w:val="de-CH"/>
          </w:rPr>
          <w:t>Centered</w:t>
        </w:r>
        <w:proofErr w:type="spellEnd"/>
        <w:r w:rsidRPr="005F7D02">
          <w:rPr>
            <w:rFonts w:ascii="Source Sans Pro" w:hAnsi="Source Sans Pro"/>
            <w:color w:val="000000"/>
            <w:lang w:val="de-CH"/>
          </w:rPr>
          <w:t xml:space="preserve"> Design mit seinem alleinigen Fokus auf den Menschen seinen Teil zu diesen Prozessen bei. Wenn die menschliche Perspektive im Zentrum steht, wird das nicht-menschliche unweigerlich zu einer </w:t>
        </w:r>
        <w:proofErr w:type="spellStart"/>
        <w:r w:rsidRPr="005F7D02">
          <w:rPr>
            <w:rFonts w:ascii="Source Sans Pro" w:hAnsi="Source Sans Pro"/>
            <w:color w:val="000000"/>
            <w:lang w:val="de-CH"/>
          </w:rPr>
          <w:t>Externalität</w:t>
        </w:r>
        <w:proofErr w:type="spellEnd"/>
        <w:r w:rsidRPr="005F7D02">
          <w:rPr>
            <w:rFonts w:ascii="Source Sans Pro" w:hAnsi="Source Sans Pro"/>
            <w:color w:val="000000"/>
            <w:lang w:val="de-CH"/>
          </w:rPr>
          <w:t xml:space="preserve"> im Design. (Thomas Wendt 16:15:39 UTC)</w:t>
        </w:r>
      </w:moveTo>
    </w:p>
    <w:p w14:paraId="4F842C9F" w14:textId="2DF74189" w:rsidR="00BE730E" w:rsidRPr="00BE730E" w:rsidRDefault="00BE730E" w:rsidP="00B7147D">
      <w:pPr>
        <w:pStyle w:val="Textkrper"/>
        <w:rPr>
          <w:moveTo w:id="137" w:author="Lzicar Robert" w:date="2020-05-22T11:13:00Z"/>
          <w:rFonts w:ascii="Source Sans Pro" w:hAnsi="Source Sans Pro"/>
          <w:b/>
          <w:bCs/>
          <w:color w:val="000000"/>
          <w:lang w:val="de-CH"/>
          <w:rPrChange w:id="138" w:author="Lzicar Robert" w:date="2020-05-22T11:26:00Z">
            <w:rPr>
              <w:moveTo w:id="139" w:author="Lzicar Robert" w:date="2020-05-22T11:13:00Z"/>
              <w:rFonts w:ascii="Source Sans Pro" w:hAnsi="Source Sans Pro"/>
              <w:color w:val="000000"/>
              <w:lang w:val="de-CH"/>
            </w:rPr>
          </w:rPrChange>
        </w:rPr>
      </w:pPr>
      <w:ins w:id="140" w:author="Lzicar Robert" w:date="2020-05-22T11:24:00Z">
        <w:r w:rsidRPr="00BE730E">
          <w:rPr>
            <w:rFonts w:ascii="Source Sans Pro" w:hAnsi="Source Sans Pro"/>
            <w:b/>
            <w:bCs/>
            <w:color w:val="000000"/>
            <w:lang w:val="de-CH"/>
            <w:rPrChange w:id="141" w:author="Lzicar Robert" w:date="2020-05-22T11:26:00Z">
              <w:rPr>
                <w:rFonts w:ascii="Source Sans Pro" w:hAnsi="Source Sans Pro"/>
                <w:color w:val="000000"/>
                <w:lang w:val="de-CH"/>
              </w:rPr>
            </w:rPrChange>
          </w:rPr>
          <w:t>Fragestellung:</w:t>
        </w:r>
      </w:ins>
    </w:p>
    <w:moveToRangeEnd w:id="132"/>
    <w:p w14:paraId="1FDA2803" w14:textId="2D1E069A" w:rsidR="00010102" w:rsidRDefault="00985D0D">
      <w:pPr>
        <w:pStyle w:val="FirstParagraph"/>
        <w:rPr>
          <w:ins w:id="142" w:author="Lzicar Robert" w:date="2020-05-22T11:04:00Z"/>
          <w:rFonts w:ascii="Source Sans Pro" w:hAnsi="Source Sans Pro"/>
          <w:color w:val="000000"/>
          <w:lang w:val="de-CH"/>
        </w:rPr>
      </w:pPr>
      <w:del w:id="143" w:author="Lzicar Robert" w:date="2020-05-22T11:26:00Z">
        <w:r w:rsidRPr="005F7D02" w:rsidDel="00BE730E">
          <w:rPr>
            <w:rFonts w:ascii="Source Sans Pro" w:hAnsi="Source Sans Pro"/>
            <w:color w:val="000000"/>
            <w:lang w:val="de-CH"/>
          </w:rPr>
          <w:delText xml:space="preserve"> </w:delText>
        </w:r>
        <w:commentRangeEnd w:id="117"/>
        <w:r w:rsidR="0047620C" w:rsidDel="00BE730E">
          <w:rPr>
            <w:rStyle w:val="Kommentarzeichen"/>
          </w:rPr>
          <w:commentReference w:id="117"/>
        </w:r>
      </w:del>
      <w:commentRangeStart w:id="144"/>
      <w:r w:rsidRPr="00724D35">
        <w:rPr>
          <w:rFonts w:ascii="Source Sans Pro" w:hAnsi="Source Sans Pro"/>
          <w:strike/>
          <w:color w:val="000000"/>
          <w:lang w:val="de-CH"/>
          <w:rPrChange w:id="145" w:author="Lzicar Robert" w:date="2020-05-22T11:13:00Z">
            <w:rPr>
              <w:rFonts w:ascii="Source Sans Pro" w:hAnsi="Source Sans Pro"/>
              <w:color w:val="000000"/>
              <w:lang w:val="de-CH"/>
            </w:rPr>
          </w:rPrChange>
        </w:rPr>
        <w:t>Ein Entschleunigung des Konsums kann hier unterstützend wirken.</w:t>
      </w:r>
      <w:commentRangeEnd w:id="144"/>
      <w:r w:rsidR="00B5258C" w:rsidRPr="00724D35">
        <w:rPr>
          <w:rStyle w:val="Kommentarzeichen"/>
          <w:strike/>
          <w:rPrChange w:id="146" w:author="Lzicar Robert" w:date="2020-05-22T11:13:00Z">
            <w:rPr>
              <w:rStyle w:val="Kommentarzeichen"/>
            </w:rPr>
          </w:rPrChange>
        </w:rPr>
        <w:commentReference w:id="144"/>
      </w:r>
      <w:r w:rsidRPr="005F7D02">
        <w:rPr>
          <w:rFonts w:ascii="Source Sans Pro" w:hAnsi="Source Sans Pro"/>
          <w:color w:val="000000"/>
          <w:lang w:val="de-CH"/>
        </w:rPr>
        <w:t xml:space="preserve"> </w:t>
      </w:r>
      <w:del w:id="147" w:author="Lzicar Robert" w:date="2020-05-22T11:04:00Z">
        <w:r w:rsidRPr="005F7D02" w:rsidDel="00010102">
          <w:rPr>
            <w:rFonts w:ascii="Source Sans Pro" w:hAnsi="Source Sans Pro"/>
            <w:color w:val="000000"/>
            <w:lang w:val="de-CH"/>
          </w:rPr>
          <w:delText xml:space="preserve">Markt-Mechanismen haben die Prozesse von Verkauf und Verschleiss fest im Griff indem sie das Narrativ bestimmen. </w:delText>
        </w:r>
      </w:del>
    </w:p>
    <w:p w14:paraId="0BE6370E" w14:textId="1E509858" w:rsidR="00BE730E" w:rsidRPr="00BE730E" w:rsidRDefault="00985D0D" w:rsidP="00BE730E">
      <w:pPr>
        <w:pStyle w:val="FirstParagraph"/>
        <w:rPr>
          <w:ins w:id="148" w:author="Lzicar Robert" w:date="2020-05-22T11:25:00Z"/>
          <w:rFonts w:ascii="Source Sans Pro" w:hAnsi="Source Sans Pro"/>
          <w:strike/>
          <w:color w:val="000000"/>
          <w:lang w:val="de-CH"/>
          <w:rPrChange w:id="149" w:author="Lzicar Robert" w:date="2020-05-22T11:25:00Z">
            <w:rPr>
              <w:ins w:id="150" w:author="Lzicar Robert" w:date="2020-05-22T11:25:00Z"/>
              <w:lang w:val="de-CH"/>
            </w:rPr>
          </w:rPrChange>
        </w:rPr>
        <w:pPrChange w:id="151" w:author="Lzicar Robert" w:date="2020-05-22T11:25:00Z">
          <w:pPr>
            <w:pStyle w:val="Textkrper"/>
          </w:pPr>
        </w:pPrChange>
      </w:pPr>
      <w:commentRangeStart w:id="152"/>
      <w:r w:rsidRPr="00740CAB">
        <w:rPr>
          <w:rFonts w:ascii="Source Sans Pro" w:hAnsi="Source Sans Pro"/>
          <w:strike/>
          <w:color w:val="000000"/>
          <w:lang w:val="de-CH"/>
          <w:rPrChange w:id="153" w:author="Lzicar Robert" w:date="2020-05-22T11:06:00Z">
            <w:rPr>
              <w:rFonts w:ascii="Source Sans Pro" w:hAnsi="Source Sans Pro"/>
              <w:color w:val="000000"/>
              <w:lang w:val="de-CH"/>
            </w:rPr>
          </w:rPrChange>
        </w:rPr>
        <w:lastRenderedPageBreak/>
        <w:t>Dieses Forschun</w:t>
      </w:r>
      <w:r w:rsidRPr="00740CAB">
        <w:rPr>
          <w:rFonts w:ascii="Source Sans Pro" w:hAnsi="Source Sans Pro"/>
          <w:strike/>
          <w:color w:val="000000"/>
          <w:lang w:val="de-CH"/>
          <w:rPrChange w:id="154" w:author="Lzicar Robert" w:date="2020-05-22T11:06:00Z">
            <w:rPr>
              <w:rFonts w:ascii="Source Sans Pro" w:hAnsi="Source Sans Pro"/>
              <w:color w:val="000000"/>
              <w:lang w:val="de-CH"/>
            </w:rPr>
          </w:rPrChange>
        </w:rPr>
        <w:t xml:space="preserve">gsvorhaben geht der Frage nach ob alternatives </w:t>
      </w:r>
      <w:proofErr w:type="spellStart"/>
      <w:r w:rsidRPr="00740CAB">
        <w:rPr>
          <w:rFonts w:ascii="Source Sans Pro" w:hAnsi="Source Sans Pro"/>
          <w:i/>
          <w:strike/>
          <w:color w:val="000000"/>
          <w:lang w:val="de-CH"/>
          <w:rPrChange w:id="155" w:author="Lzicar Robert" w:date="2020-05-22T11:06:00Z">
            <w:rPr>
              <w:rFonts w:ascii="Source Sans Pro" w:hAnsi="Source Sans Pro"/>
              <w:i/>
              <w:color w:val="000000"/>
              <w:lang w:val="de-CH"/>
            </w:rPr>
          </w:rPrChange>
        </w:rPr>
        <w:t>story-</w:t>
      </w:r>
      <w:proofErr w:type="gramStart"/>
      <w:r w:rsidRPr="00740CAB">
        <w:rPr>
          <w:rFonts w:ascii="Source Sans Pro" w:hAnsi="Source Sans Pro"/>
          <w:i/>
          <w:strike/>
          <w:color w:val="000000"/>
          <w:lang w:val="de-CH"/>
          <w:rPrChange w:id="156" w:author="Lzicar Robert" w:date="2020-05-22T11:06:00Z">
            <w:rPr>
              <w:rFonts w:ascii="Source Sans Pro" w:hAnsi="Source Sans Pro"/>
              <w:i/>
              <w:color w:val="000000"/>
              <w:lang w:val="de-CH"/>
            </w:rPr>
          </w:rPrChange>
        </w:rPr>
        <w:t>making</w:t>
      </w:r>
      <w:proofErr w:type="spellEnd"/>
      <w:r w:rsidRPr="00740CAB">
        <w:rPr>
          <w:rFonts w:ascii="Source Sans Pro" w:hAnsi="Source Sans Pro"/>
          <w:strike/>
          <w:color w:val="000000"/>
          <w:lang w:val="de-CH"/>
          <w:rPrChange w:id="157" w:author="Lzicar Robert" w:date="2020-05-22T11:06:00Z">
            <w:rPr>
              <w:rFonts w:ascii="Source Sans Pro" w:hAnsi="Source Sans Pro"/>
              <w:color w:val="000000"/>
              <w:lang w:val="de-CH"/>
            </w:rPr>
          </w:rPrChange>
        </w:rPr>
        <w:t>(</w:t>
      </w:r>
      <w:proofErr w:type="gramEnd"/>
      <w:r w:rsidRPr="00740CAB">
        <w:rPr>
          <w:rFonts w:ascii="Source Sans Pro" w:hAnsi="Source Sans Pro"/>
          <w:strike/>
          <w:color w:val="000000"/>
          <w:lang w:val="de-CH"/>
          <w:rPrChange w:id="158" w:author="Lzicar Robert" w:date="2020-05-22T11:06:00Z">
            <w:rPr>
              <w:rFonts w:ascii="Source Sans Pro" w:hAnsi="Source Sans Pro"/>
              <w:color w:val="000000"/>
              <w:lang w:val="de-CH"/>
            </w:rPr>
          </w:rPrChange>
        </w:rPr>
        <w:t xml:space="preserve">Dunne </w:t>
      </w:r>
      <w:proofErr w:type="spellStart"/>
      <w:r w:rsidRPr="00740CAB">
        <w:rPr>
          <w:rFonts w:ascii="Source Sans Pro" w:hAnsi="Source Sans Pro"/>
          <w:strike/>
          <w:color w:val="000000"/>
          <w:lang w:val="de-CH"/>
          <w:rPrChange w:id="159" w:author="Lzicar Robert" w:date="2020-05-22T11:06:00Z">
            <w:rPr>
              <w:rFonts w:ascii="Source Sans Pro" w:hAnsi="Source Sans Pro"/>
              <w:color w:val="000000"/>
              <w:lang w:val="de-CH"/>
            </w:rPr>
          </w:rPrChange>
        </w:rPr>
        <w:t>and</w:t>
      </w:r>
      <w:proofErr w:type="spellEnd"/>
      <w:r w:rsidRPr="00740CAB">
        <w:rPr>
          <w:rFonts w:ascii="Source Sans Pro" w:hAnsi="Source Sans Pro"/>
          <w:strike/>
          <w:color w:val="000000"/>
          <w:lang w:val="de-CH"/>
          <w:rPrChange w:id="160" w:author="Lzicar Robert" w:date="2020-05-22T11:06:00Z">
            <w:rPr>
              <w:rFonts w:ascii="Source Sans Pro" w:hAnsi="Source Sans Pro"/>
              <w:color w:val="000000"/>
              <w:lang w:val="de-CH"/>
            </w:rPr>
          </w:rPrChange>
        </w:rPr>
        <w:t xml:space="preserve"> </w:t>
      </w:r>
      <w:proofErr w:type="spellStart"/>
      <w:r w:rsidRPr="00740CAB">
        <w:rPr>
          <w:rFonts w:ascii="Source Sans Pro" w:hAnsi="Source Sans Pro"/>
          <w:strike/>
          <w:color w:val="000000"/>
          <w:lang w:val="de-CH"/>
          <w:rPrChange w:id="161" w:author="Lzicar Robert" w:date="2020-05-22T11:06:00Z">
            <w:rPr>
              <w:rFonts w:ascii="Source Sans Pro" w:hAnsi="Source Sans Pro"/>
              <w:color w:val="000000"/>
              <w:lang w:val="de-CH"/>
            </w:rPr>
          </w:rPrChange>
        </w:rPr>
        <w:t>Raby</w:t>
      </w:r>
      <w:proofErr w:type="spellEnd"/>
      <w:r w:rsidRPr="00740CAB">
        <w:rPr>
          <w:rFonts w:ascii="Source Sans Pro" w:hAnsi="Source Sans Pro"/>
          <w:strike/>
          <w:color w:val="000000"/>
          <w:lang w:val="de-CH"/>
          <w:rPrChange w:id="162" w:author="Lzicar Robert" w:date="2020-05-22T11:06:00Z">
            <w:rPr>
              <w:rFonts w:ascii="Source Sans Pro" w:hAnsi="Source Sans Pro"/>
              <w:color w:val="000000"/>
              <w:lang w:val="de-CH"/>
            </w:rPr>
          </w:rPrChange>
        </w:rPr>
        <w:t xml:space="preserve"> 2013, 88) den Konsumenten jene Wertigkeit und Ethik vermitteln können, welche die Komplexität erfordert.</w:t>
      </w:r>
      <w:commentRangeEnd w:id="152"/>
      <w:r w:rsidR="00010102" w:rsidRPr="00740CAB">
        <w:rPr>
          <w:rStyle w:val="Kommentarzeichen"/>
          <w:strike/>
          <w:rPrChange w:id="163" w:author="Lzicar Robert" w:date="2020-05-22T11:06:00Z">
            <w:rPr>
              <w:rStyle w:val="Kommentarzeichen"/>
            </w:rPr>
          </w:rPrChange>
        </w:rPr>
        <w:commentReference w:id="152"/>
      </w:r>
    </w:p>
    <w:p w14:paraId="78A8422C" w14:textId="77777777" w:rsidR="00BE730E" w:rsidRPr="00BE730E" w:rsidRDefault="00BE730E" w:rsidP="00BE730E">
      <w:pPr>
        <w:pStyle w:val="Textkrper"/>
        <w:rPr>
          <w:lang w:val="de-CH"/>
          <w:rPrChange w:id="164" w:author="Lzicar Robert" w:date="2020-05-22T11:25:00Z">
            <w:rPr>
              <w:rFonts w:ascii="Source Sans Pro" w:hAnsi="Source Sans Pro"/>
              <w:color w:val="000000"/>
              <w:lang w:val="de-CH"/>
            </w:rPr>
          </w:rPrChange>
        </w:rPr>
        <w:pPrChange w:id="165" w:author="Lzicar Robert" w:date="2020-05-22T11:25:00Z">
          <w:pPr>
            <w:pStyle w:val="FirstParagraph"/>
          </w:pPr>
        </w:pPrChange>
      </w:pPr>
    </w:p>
    <w:p w14:paraId="6486B12F" w14:textId="77777777" w:rsidR="00D637D1" w:rsidRDefault="00985D0D" w:rsidP="00190372">
      <w:pPr>
        <w:pStyle w:val="Textkrper"/>
        <w:rPr>
          <w:ins w:id="166" w:author="Lzicar Robert" w:date="2020-05-22T11:15:00Z"/>
          <w:rFonts w:ascii="Source Sans Pro" w:hAnsi="Source Sans Pro"/>
          <w:color w:val="000000"/>
          <w:lang w:val="de-CH"/>
        </w:rPr>
      </w:pPr>
      <w:r w:rsidRPr="005F7D02">
        <w:rPr>
          <w:rFonts w:ascii="Source Sans Pro" w:hAnsi="Source Sans Pro"/>
          <w:color w:val="000000"/>
          <w:lang w:val="de-CH"/>
        </w:rPr>
        <w:t>S</w:t>
      </w:r>
      <w:r w:rsidRPr="005F7D02">
        <w:rPr>
          <w:rFonts w:ascii="Source Sans Pro" w:hAnsi="Source Sans Pro"/>
          <w:color w:val="000000"/>
          <w:lang w:val="de-CH"/>
        </w:rPr>
        <w:t xml:space="preserve">eit geraumer Zeit ist ein </w:t>
      </w:r>
      <w:commentRangeStart w:id="167"/>
      <w:r w:rsidRPr="005F7D02">
        <w:rPr>
          <w:rFonts w:ascii="Source Sans Pro" w:hAnsi="Source Sans Pro"/>
          <w:color w:val="000000"/>
          <w:lang w:val="de-CH"/>
        </w:rPr>
        <w:t xml:space="preserve">wachsendes Interesse </w:t>
      </w:r>
      <w:commentRangeEnd w:id="167"/>
      <w:r w:rsidR="002806F4">
        <w:rPr>
          <w:rStyle w:val="Kommentarzeichen"/>
        </w:rPr>
        <w:commentReference w:id="167"/>
      </w:r>
      <w:ins w:id="168" w:author="Lzicar Robert" w:date="2020-05-22T11:07:00Z">
        <w:r w:rsidR="00D373A1" w:rsidRPr="00D373A1">
          <w:rPr>
            <w:rFonts w:ascii="Source Sans Pro" w:hAnsi="Source Sans Pro"/>
            <w:color w:val="000000"/>
            <w:lang w:val="de-CH"/>
          </w:rPr>
          <w:t xml:space="preserve"> </w:t>
        </w:r>
        <w:r w:rsidR="00D373A1" w:rsidRPr="005F7D02">
          <w:rPr>
            <w:rFonts w:ascii="Source Sans Pro" w:hAnsi="Source Sans Pro"/>
            <w:color w:val="000000"/>
            <w:lang w:val="de-CH"/>
          </w:rPr>
          <w:t xml:space="preserve">Auseinandersetzungen in Anthropologie und Philosophie </w:t>
        </w:r>
      </w:ins>
      <w:r w:rsidRPr="005F7D02">
        <w:rPr>
          <w:rFonts w:ascii="Source Sans Pro" w:hAnsi="Source Sans Pro"/>
          <w:color w:val="000000"/>
          <w:lang w:val="de-CH"/>
        </w:rPr>
        <w:t>am Konzept des Animismus fes</w:t>
      </w:r>
      <w:r w:rsidRPr="005F7D02">
        <w:rPr>
          <w:rFonts w:ascii="Source Sans Pro" w:hAnsi="Source Sans Pro"/>
          <w:color w:val="000000"/>
          <w:lang w:val="de-CH"/>
        </w:rPr>
        <w:t xml:space="preserve">tzustellen, was an einer Zunahme von Publikationen und </w:t>
      </w:r>
      <w:del w:id="169" w:author="Lzicar Robert" w:date="2020-05-22T11:07:00Z">
        <w:r w:rsidRPr="005F7D02" w:rsidDel="00D373A1">
          <w:rPr>
            <w:rFonts w:ascii="Source Sans Pro" w:hAnsi="Source Sans Pro"/>
            <w:color w:val="000000"/>
            <w:lang w:val="de-CH"/>
          </w:rPr>
          <w:delText xml:space="preserve">Auseinandersetzungen in Anthropologie und Philosophie </w:delText>
        </w:r>
      </w:del>
      <w:r w:rsidRPr="005F7D02">
        <w:rPr>
          <w:rFonts w:ascii="Source Sans Pro" w:hAnsi="Source Sans Pro"/>
          <w:color w:val="000000"/>
          <w:lang w:val="de-CH"/>
        </w:rPr>
        <w:t>ersichtlich ist.</w:t>
      </w:r>
      <w:ins w:id="170" w:author="Lzicar Robert" w:date="2020-05-22T11:08:00Z">
        <w:r w:rsidR="00B16B13">
          <w:rPr>
            <w:rFonts w:ascii="Source Sans Pro" w:hAnsi="Source Sans Pro"/>
            <w:color w:val="000000"/>
            <w:lang w:val="de-CH"/>
          </w:rPr>
          <w:t xml:space="preserve"> </w:t>
        </w:r>
      </w:ins>
      <w:ins w:id="171" w:author="Lzicar Robert" w:date="2020-05-22T11:11:00Z">
        <w:r w:rsidR="00B7147D" w:rsidRPr="005F7D02">
          <w:rPr>
            <w:rFonts w:ascii="Source Sans Pro" w:hAnsi="Source Sans Pro"/>
            <w:color w:val="000000"/>
            <w:lang w:val="de-CH"/>
          </w:rPr>
          <w:t xml:space="preserve">Der Begriff Animismus vereint unterschiedliche Bedeutungen und Definitionen; Ihnen ist gemeinsam, </w:t>
        </w:r>
        <w:proofErr w:type="gramStart"/>
        <w:r w:rsidR="00B7147D" w:rsidRPr="005F7D02">
          <w:rPr>
            <w:rFonts w:ascii="Source Sans Pro" w:hAnsi="Source Sans Pro"/>
            <w:color w:val="000000"/>
            <w:lang w:val="de-CH"/>
          </w:rPr>
          <w:t>das</w:t>
        </w:r>
        <w:proofErr w:type="gramEnd"/>
        <w:r w:rsidR="00B7147D" w:rsidRPr="005F7D02">
          <w:rPr>
            <w:rFonts w:ascii="Source Sans Pro" w:hAnsi="Source Sans Pro"/>
            <w:color w:val="000000"/>
            <w:lang w:val="de-CH"/>
          </w:rPr>
          <w:t xml:space="preserve"> in einem Animismus den Dingen mehr zugesprochen wird, als nur passive Objekte zu sein - </w:t>
        </w:r>
        <w:commentRangeStart w:id="172"/>
        <w:r w:rsidR="00B7147D" w:rsidRPr="005F7D02">
          <w:rPr>
            <w:rFonts w:ascii="Source Sans Pro" w:hAnsi="Source Sans Pro"/>
            <w:color w:val="000000"/>
            <w:lang w:val="de-CH"/>
          </w:rPr>
          <w:t>sie werden durch rhetorische und poetische Handgriffe zu handelnden Subjekten</w:t>
        </w:r>
        <w:commentRangeEnd w:id="172"/>
        <w:r w:rsidR="00B7147D">
          <w:rPr>
            <w:rStyle w:val="Kommentarzeichen"/>
          </w:rPr>
          <w:commentReference w:id="172"/>
        </w:r>
        <w:r w:rsidR="00B7147D" w:rsidRPr="005F7D02">
          <w:rPr>
            <w:rFonts w:ascii="Source Sans Pro" w:hAnsi="Source Sans Pro"/>
            <w:color w:val="000000"/>
            <w:lang w:val="de-CH"/>
          </w:rPr>
          <w:t xml:space="preserve">. </w:t>
        </w:r>
      </w:ins>
      <w:commentRangeStart w:id="173"/>
      <w:commentRangeEnd w:id="173"/>
      <w:ins w:id="174" w:author="Lzicar Robert" w:date="2020-05-22T11:08:00Z">
        <w:r w:rsidR="00B16B13">
          <w:rPr>
            <w:rStyle w:val="Kommentarzeichen"/>
          </w:rPr>
          <w:commentReference w:id="173"/>
        </w:r>
      </w:ins>
      <w:r w:rsidRPr="005F7D02">
        <w:rPr>
          <w:rFonts w:ascii="Source Sans Pro" w:hAnsi="Source Sans Pro"/>
          <w:color w:val="000000"/>
          <w:lang w:val="de-CH"/>
        </w:rPr>
        <w:t xml:space="preserve"> </w:t>
      </w:r>
      <w:ins w:id="175" w:author="Lzicar Robert" w:date="2020-05-22T11:12:00Z">
        <w:r w:rsidR="00B7147D" w:rsidRPr="005F7D02">
          <w:rPr>
            <w:rFonts w:ascii="Source Sans Pro" w:hAnsi="Source Sans Pro"/>
            <w:color w:val="000000"/>
            <w:lang w:val="de-CH"/>
          </w:rPr>
          <w:t xml:space="preserve">Animismus als metaphorisches Konzept ermöglicht das Erfassen und Bearbeiten der wachsenden Komplexitäten der uns umgebenden Technologien, von Unterhaltungselektronik hin zu diversen Algorithmen. Der Animismus bedient sich epistemologischer und poetischer Handgriffe um mit Dingen in Beziehung zu treten, diese so nahbar zu gestalten und von einer rein </w:t>
        </w:r>
        <w:proofErr w:type="spellStart"/>
        <w:r w:rsidR="00B7147D" w:rsidRPr="005F7D02">
          <w:rPr>
            <w:rFonts w:ascii="Source Sans Pro" w:hAnsi="Source Sans Pro"/>
            <w:color w:val="000000"/>
            <w:lang w:val="de-CH"/>
          </w:rPr>
          <w:t>utilitarischen</w:t>
        </w:r>
        <w:proofErr w:type="spellEnd"/>
        <w:r w:rsidR="00B7147D" w:rsidRPr="005F7D02">
          <w:rPr>
            <w:rFonts w:ascii="Source Sans Pro" w:hAnsi="Source Sans Pro"/>
            <w:color w:val="000000"/>
            <w:lang w:val="de-CH"/>
          </w:rPr>
          <w:t xml:space="preserve"> Ontologie zu lösen – durch Narration werden aus Verbrauchsgegenständen Mehr-als-Dinge, mit welchen emotionale Bindungen einzugehen einfacher ist. Dies führt zu einer nachhaltigeren Beziehung zum Objekt, was wiederum neo-kapitalistische Prozesse des Kaufens, Verschleissens und Wegwerfens unterbricht. Das Konzept kann so dazu dienen, neue Wege im Umgang mit den Problemstellen solcher Technologien zu finden, insbesondere deren Teilhabe an der Umweltzerstörung. Weiterhin birgt dieser Ansatz </w:t>
        </w:r>
        <w:proofErr w:type="spellStart"/>
        <w:r w:rsidR="00B7147D" w:rsidRPr="005F7D02">
          <w:rPr>
            <w:rFonts w:ascii="Source Sans Pro" w:hAnsi="Source Sans Pro"/>
            <w:color w:val="000000"/>
            <w:lang w:val="de-CH"/>
          </w:rPr>
          <w:t>Potentialle</w:t>
        </w:r>
        <w:proofErr w:type="spellEnd"/>
        <w:r w:rsidR="00B7147D" w:rsidRPr="005F7D02">
          <w:rPr>
            <w:rFonts w:ascii="Source Sans Pro" w:hAnsi="Source Sans Pro"/>
            <w:color w:val="000000"/>
            <w:lang w:val="de-CH"/>
          </w:rPr>
          <w:t xml:space="preserve"> im Umgang mit </w:t>
        </w:r>
        <w:r w:rsidR="00B7147D" w:rsidRPr="005F7D02">
          <w:rPr>
            <w:rFonts w:ascii="Source Sans Pro" w:hAnsi="Source Sans Pro"/>
            <w:i/>
            <w:color w:val="000000"/>
            <w:lang w:val="de-CH"/>
          </w:rPr>
          <w:t>intelligenter</w:t>
        </w:r>
        <w:r w:rsidR="00B7147D" w:rsidRPr="005F7D02">
          <w:rPr>
            <w:rFonts w:ascii="Source Sans Pro" w:hAnsi="Source Sans Pro"/>
            <w:color w:val="000000"/>
            <w:lang w:val="de-CH"/>
          </w:rPr>
          <w:t xml:space="preserve"> Technologie wie künstlichen Intelligenzen, deren ontologische Einordnung derzeit schwer </w:t>
        </w:r>
        <w:proofErr w:type="gramStart"/>
        <w:r w:rsidR="00B7147D" w:rsidRPr="005F7D02">
          <w:rPr>
            <w:rFonts w:ascii="Source Sans Pro" w:hAnsi="Source Sans Pro"/>
            <w:color w:val="000000"/>
            <w:lang w:val="de-CH"/>
          </w:rPr>
          <w:t>fällt(</w:t>
        </w:r>
        <w:proofErr w:type="gramEnd"/>
        <w:r w:rsidR="00B7147D" w:rsidRPr="005F7D02">
          <w:rPr>
            <w:rFonts w:ascii="Source Sans Pro" w:hAnsi="Source Sans Pro"/>
            <w:color w:val="000000"/>
            <w:lang w:val="de-CH"/>
          </w:rPr>
          <w:t>“</w:t>
        </w:r>
        <w:proofErr w:type="spellStart"/>
        <w:r w:rsidR="00B7147D" w:rsidRPr="005F7D02">
          <w:rPr>
            <w:rFonts w:ascii="Source Sans Pro" w:hAnsi="Source Sans Pro"/>
            <w:color w:val="000000"/>
            <w:lang w:val="de-CH"/>
          </w:rPr>
          <w:t>What</w:t>
        </w:r>
        <w:proofErr w:type="spellEnd"/>
        <w:r w:rsidR="00B7147D" w:rsidRPr="005F7D02">
          <w:rPr>
            <w:rFonts w:ascii="Source Sans Pro" w:hAnsi="Source Sans Pro"/>
            <w:color w:val="000000"/>
            <w:lang w:val="de-CH"/>
          </w:rPr>
          <w:t xml:space="preserve"> </w:t>
        </w:r>
        <w:proofErr w:type="spellStart"/>
        <w:r w:rsidR="00B7147D" w:rsidRPr="005F7D02">
          <w:rPr>
            <w:rFonts w:ascii="Source Sans Pro" w:hAnsi="Source Sans Pro"/>
            <w:color w:val="000000"/>
            <w:lang w:val="de-CH"/>
          </w:rPr>
          <w:t>Does</w:t>
        </w:r>
        <w:proofErr w:type="spellEnd"/>
        <w:r w:rsidR="00B7147D" w:rsidRPr="005F7D02">
          <w:rPr>
            <w:rFonts w:ascii="Source Sans Pro" w:hAnsi="Source Sans Pro"/>
            <w:color w:val="000000"/>
            <w:lang w:val="de-CH"/>
          </w:rPr>
          <w:t xml:space="preserve"> ‘Posthuman Design’ </w:t>
        </w:r>
        <w:proofErr w:type="spellStart"/>
        <w:r w:rsidR="00B7147D" w:rsidRPr="005F7D02">
          <w:rPr>
            <w:rFonts w:ascii="Source Sans Pro" w:hAnsi="Source Sans Pro"/>
            <w:color w:val="000000"/>
            <w:lang w:val="de-CH"/>
          </w:rPr>
          <w:t>Actually</w:t>
        </w:r>
        <w:proofErr w:type="spellEnd"/>
        <w:r w:rsidR="00B7147D" w:rsidRPr="005F7D02">
          <w:rPr>
            <w:rFonts w:ascii="Source Sans Pro" w:hAnsi="Source Sans Pro"/>
            <w:color w:val="000000"/>
            <w:lang w:val="de-CH"/>
          </w:rPr>
          <w:t xml:space="preserve"> </w:t>
        </w:r>
        <w:proofErr w:type="spellStart"/>
        <w:r w:rsidR="00B7147D" w:rsidRPr="005F7D02">
          <w:rPr>
            <w:rFonts w:ascii="Source Sans Pro" w:hAnsi="Source Sans Pro"/>
            <w:color w:val="000000"/>
            <w:lang w:val="de-CH"/>
          </w:rPr>
          <w:t>Mean</w:t>
        </w:r>
        <w:proofErr w:type="spellEnd"/>
        <w:r w:rsidR="00B7147D" w:rsidRPr="005F7D02">
          <w:rPr>
            <w:rFonts w:ascii="Source Sans Pro" w:hAnsi="Source Sans Pro"/>
            <w:color w:val="000000"/>
            <w:lang w:val="de-CH"/>
          </w:rPr>
          <w:t>?” 2019).</w:t>
        </w:r>
        <w:r w:rsidR="00B7147D">
          <w:rPr>
            <w:rFonts w:ascii="Source Sans Pro" w:hAnsi="Source Sans Pro"/>
            <w:color w:val="000000"/>
            <w:lang w:val="de-CH"/>
          </w:rPr>
          <w:t xml:space="preserve"> </w:t>
        </w:r>
      </w:ins>
    </w:p>
    <w:p w14:paraId="1F1DB29A" w14:textId="73C41BBE" w:rsidR="00BE730E" w:rsidRDefault="00D637D1" w:rsidP="00190372">
      <w:pPr>
        <w:pStyle w:val="Textkrper"/>
        <w:rPr>
          <w:ins w:id="176" w:author="Lzicar Robert" w:date="2020-05-22T11:27:00Z"/>
          <w:rFonts w:ascii="Source Sans Pro" w:hAnsi="Source Sans Pro"/>
          <w:color w:val="000000"/>
          <w:lang w:val="de-CH"/>
        </w:rPr>
      </w:pPr>
      <w:ins w:id="177" w:author="Lzicar Robert" w:date="2020-05-22T11:15:00Z">
        <w:r w:rsidRPr="005F7D02">
          <w:rPr>
            <w:rFonts w:ascii="Source Sans Pro" w:hAnsi="Source Sans Pro"/>
            <w:color w:val="000000"/>
            <w:lang w:val="de-CH"/>
          </w:rPr>
          <w:t xml:space="preserve">Ein animistischer Ansatz kann so gesehen dem Posthumanismus zugeschrieben werden. Dieser möchte </w:t>
        </w:r>
        <w:r w:rsidRPr="005F7D02">
          <w:rPr>
            <w:rFonts w:ascii="Source Sans Pro" w:hAnsi="Source Sans Pro"/>
            <w:i/>
            <w:color w:val="000000"/>
            <w:lang w:val="de-CH"/>
          </w:rPr>
          <w:t>menschliche Werte</w:t>
        </w:r>
        <w:r w:rsidRPr="005F7D02">
          <w:rPr>
            <w:rFonts w:ascii="Source Sans Pro" w:hAnsi="Source Sans Pro"/>
            <w:color w:val="000000"/>
            <w:lang w:val="de-CH"/>
          </w:rPr>
          <w:t xml:space="preserve"> nicht abschaffen. Viel eher geht es in diesem darum eine ernsthafte Diskussion darüber führen, was es heisst Mensch zu sein, in einer durch und durch </w:t>
        </w:r>
        <w:proofErr w:type="spellStart"/>
        <w:r w:rsidRPr="005F7D02">
          <w:rPr>
            <w:rFonts w:ascii="Source Sans Pro" w:hAnsi="Source Sans Pro"/>
            <w:color w:val="000000"/>
            <w:lang w:val="de-CH"/>
          </w:rPr>
          <w:t>technologisierten</w:t>
        </w:r>
        <w:proofErr w:type="spellEnd"/>
        <w:r w:rsidRPr="005F7D02">
          <w:rPr>
            <w:rFonts w:ascii="Source Sans Pro" w:hAnsi="Source Sans Pro"/>
            <w:color w:val="000000"/>
            <w:lang w:val="de-CH"/>
          </w:rPr>
          <w:t xml:space="preserve"> Welt mit Hilfe von aktualisierten Theorien aus den Biowissenschaften, der Anthropologie und Philosophie. Ein animistischer Ansatz verfolgt weiter auch nicht das Ziel eine spirituelle Bewegung zu gründen, welche an beseelte Bäume glaubt. Innerhalb des Posthumanismus positioniert, geht es in einem neuen Animismus darum, die Welt relational zu verstehen, auch in Verbindung zu sich selbst und so eine Vorstellung des Menschen an die neuen </w:t>
        </w:r>
        <w:proofErr w:type="spellStart"/>
        <w:r w:rsidRPr="005F7D02">
          <w:rPr>
            <w:rFonts w:ascii="Source Sans Pro" w:hAnsi="Source Sans Pro"/>
            <w:color w:val="000000"/>
            <w:lang w:val="de-CH"/>
          </w:rPr>
          <w:t>gegebenheiten</w:t>
        </w:r>
        <w:proofErr w:type="spellEnd"/>
        <w:r w:rsidRPr="005F7D02">
          <w:rPr>
            <w:rFonts w:ascii="Source Sans Pro" w:hAnsi="Source Sans Pro"/>
            <w:color w:val="000000"/>
            <w:lang w:val="de-CH"/>
          </w:rPr>
          <w:t xml:space="preserve"> anzupassen.</w:t>
        </w:r>
      </w:ins>
    </w:p>
    <w:p w14:paraId="71A5B3C8" w14:textId="7CEEE495" w:rsidR="00BE730E" w:rsidRDefault="00BE730E" w:rsidP="00190372">
      <w:pPr>
        <w:pStyle w:val="Textkrper"/>
        <w:rPr>
          <w:ins w:id="178" w:author="Lzicar Robert" w:date="2020-05-22T11:25:00Z"/>
          <w:rFonts w:ascii="Source Sans Pro" w:hAnsi="Source Sans Pro"/>
          <w:color w:val="000000"/>
          <w:lang w:val="de-CH"/>
        </w:rPr>
      </w:pPr>
      <w:ins w:id="179" w:author="Lzicar Robert" w:date="2020-05-22T11:27:00Z">
        <w:r>
          <w:rPr>
            <w:rFonts w:ascii="Source Sans Pro" w:hAnsi="Source Sans Pro"/>
            <w:color w:val="000000"/>
            <w:lang w:val="de-CH"/>
          </w:rPr>
          <w:t xml:space="preserve">Doch auch der Animismus bringt Probleme mit sich. </w:t>
        </w:r>
        <w:r w:rsidRPr="005F7D02">
          <w:rPr>
            <w:rFonts w:ascii="Source Sans Pro" w:hAnsi="Source Sans Pro"/>
            <w:color w:val="000000"/>
            <w:lang w:val="de-CH"/>
          </w:rPr>
          <w:t>Nebst einer Vermengung von Bedeutungen, welche Schwierigkeiten für ein Verständnis mit sich trägt, hat der Begriff weiterhin eine koloniale Vergangenheit, welche kritisch reflektiert werden muss</w:t>
        </w:r>
        <w:r>
          <w:rPr>
            <w:rFonts w:ascii="Source Sans Pro" w:hAnsi="Source Sans Pro"/>
            <w:color w:val="000000"/>
            <w:lang w:val="de-CH"/>
          </w:rPr>
          <w:t>.</w:t>
        </w:r>
      </w:ins>
    </w:p>
    <w:p w14:paraId="20E9D364" w14:textId="605978CE" w:rsidR="00BE730E" w:rsidRPr="005F7D02" w:rsidDel="00BE730E" w:rsidRDefault="00BE730E" w:rsidP="00BE730E">
      <w:pPr>
        <w:pStyle w:val="Textkrper"/>
        <w:rPr>
          <w:del w:id="180" w:author="Lzicar Robert" w:date="2020-05-22T11:25:00Z"/>
          <w:moveTo w:id="181" w:author="Lzicar Robert" w:date="2020-05-22T11:25:00Z"/>
          <w:rFonts w:ascii="Source Sans Pro" w:hAnsi="Source Sans Pro"/>
          <w:color w:val="000000"/>
          <w:lang w:val="de-CH"/>
        </w:rPr>
      </w:pPr>
      <w:ins w:id="182" w:author="Lzicar Robert" w:date="2020-05-22T11:27:00Z">
        <w:r>
          <w:rPr>
            <w:rFonts w:ascii="Source Sans Pro" w:hAnsi="Source Sans Pro"/>
            <w:color w:val="000000"/>
            <w:lang w:val="de-CH"/>
          </w:rPr>
          <w:t>Trotz dieser Unzulänglichkeiten, sind ü</w:t>
        </w:r>
      </w:ins>
      <w:ins w:id="183" w:author="Lzicar Robert" w:date="2020-05-22T11:26:00Z">
        <w:r>
          <w:rPr>
            <w:rFonts w:ascii="Source Sans Pro" w:hAnsi="Source Sans Pro"/>
            <w:color w:val="000000"/>
            <w:lang w:val="de-CH"/>
          </w:rPr>
          <w:t>berraschenderweise die Potentiale des Animismus für das Design sind jedoch nahezu unerforscht.</w:t>
        </w:r>
      </w:ins>
      <w:ins w:id="184" w:author="Lzicar Robert" w:date="2020-05-22T11:27:00Z">
        <w:r>
          <w:rPr>
            <w:rFonts w:ascii="Source Sans Pro" w:hAnsi="Source Sans Pro"/>
            <w:color w:val="000000"/>
            <w:lang w:val="de-CH"/>
          </w:rPr>
          <w:t xml:space="preserve"> </w:t>
        </w:r>
        <w:r w:rsidRPr="005F7D02">
          <w:rPr>
            <w:rFonts w:ascii="Source Sans Pro" w:hAnsi="Source Sans Pro"/>
            <w:color w:val="000000"/>
            <w:lang w:val="de-CH"/>
          </w:rPr>
          <w:t xml:space="preserve">Ein animistischer Ansatz kann neue Wege für </w:t>
        </w:r>
        <w:commentRangeStart w:id="185"/>
        <w:r w:rsidRPr="005F7D02">
          <w:rPr>
            <w:rFonts w:ascii="Source Sans Pro" w:hAnsi="Source Sans Pro"/>
            <w:color w:val="000000"/>
            <w:lang w:val="de-CH"/>
          </w:rPr>
          <w:t xml:space="preserve">Design-Forschung </w:t>
        </w:r>
        <w:commentRangeEnd w:id="185"/>
        <w:r>
          <w:rPr>
            <w:rStyle w:val="Kommentarzeichen"/>
          </w:rPr>
          <w:commentReference w:id="185"/>
        </w:r>
        <w:r w:rsidRPr="005F7D02">
          <w:rPr>
            <w:rFonts w:ascii="Source Sans Pro" w:hAnsi="Source Sans Pro"/>
            <w:color w:val="000000"/>
            <w:lang w:val="de-CH"/>
          </w:rPr>
          <w:t xml:space="preserve">und damit auch für Design-Praxen eröffnen. Wie wir die Dinge in und durch Design betrachten, gestalten und untersuchen eröffnet neue Möglichkeiten für </w:t>
        </w:r>
        <w:r w:rsidRPr="005F7D02">
          <w:rPr>
            <w:rFonts w:ascii="Source Sans Pro" w:hAnsi="Source Sans Pro"/>
            <w:i/>
            <w:color w:val="000000"/>
            <w:lang w:val="de-CH"/>
          </w:rPr>
          <w:t>In-der-Welt-</w:t>
        </w:r>
        <w:proofErr w:type="gramStart"/>
        <w:r w:rsidRPr="005F7D02">
          <w:rPr>
            <w:rFonts w:ascii="Source Sans Pro" w:hAnsi="Source Sans Pro"/>
            <w:i/>
            <w:color w:val="000000"/>
            <w:lang w:val="de-CH"/>
          </w:rPr>
          <w:t>Sein</w:t>
        </w:r>
        <w:r w:rsidRPr="005F7D02">
          <w:rPr>
            <w:rFonts w:ascii="Source Sans Pro" w:hAnsi="Source Sans Pro"/>
            <w:color w:val="000000"/>
            <w:lang w:val="de-CH"/>
          </w:rPr>
          <w:t>(</w:t>
        </w:r>
        <w:proofErr w:type="gramEnd"/>
        <w:r w:rsidRPr="005F7D02">
          <w:rPr>
            <w:rFonts w:ascii="Source Sans Pro" w:hAnsi="Source Sans Pro"/>
            <w:color w:val="000000"/>
            <w:lang w:val="de-CH"/>
          </w:rPr>
          <w:t xml:space="preserve">Willis 2006, 80). Ein Animismus als Epistemologie oder </w:t>
        </w:r>
        <w:proofErr w:type="spellStart"/>
        <w:r w:rsidRPr="005F7D02">
          <w:rPr>
            <w:rFonts w:ascii="Source Sans Pro" w:hAnsi="Source Sans Pro"/>
            <w:i/>
            <w:color w:val="000000"/>
            <w:lang w:val="de-CH"/>
          </w:rPr>
          <w:t>story-</w:t>
        </w:r>
        <w:proofErr w:type="gramStart"/>
        <w:r w:rsidRPr="005F7D02">
          <w:rPr>
            <w:rFonts w:ascii="Source Sans Pro" w:hAnsi="Source Sans Pro"/>
            <w:i/>
            <w:color w:val="000000"/>
            <w:lang w:val="de-CH"/>
          </w:rPr>
          <w:t>making</w:t>
        </w:r>
        <w:proofErr w:type="spellEnd"/>
        <w:r w:rsidRPr="005F7D02">
          <w:rPr>
            <w:rFonts w:ascii="Source Sans Pro" w:hAnsi="Source Sans Pro"/>
            <w:color w:val="000000"/>
            <w:lang w:val="de-CH"/>
          </w:rPr>
          <w:t>(</w:t>
        </w:r>
        <w:proofErr w:type="gramEnd"/>
        <w:r w:rsidRPr="005F7D02">
          <w:rPr>
            <w:rFonts w:ascii="Source Sans Pro" w:hAnsi="Source Sans Pro"/>
            <w:color w:val="000000"/>
            <w:lang w:val="de-CH"/>
          </w:rPr>
          <w:t xml:space="preserve">Dunne </w:t>
        </w:r>
        <w:proofErr w:type="spellStart"/>
        <w:r w:rsidRPr="005F7D02">
          <w:rPr>
            <w:rFonts w:ascii="Source Sans Pro" w:hAnsi="Source Sans Pro"/>
            <w:color w:val="000000"/>
            <w:lang w:val="de-CH"/>
          </w:rPr>
          <w:t>and</w:t>
        </w:r>
        <w:proofErr w:type="spellEnd"/>
        <w:r w:rsidRPr="005F7D02">
          <w:rPr>
            <w:rFonts w:ascii="Source Sans Pro" w:hAnsi="Source Sans Pro"/>
            <w:color w:val="000000"/>
            <w:lang w:val="de-CH"/>
          </w:rPr>
          <w:t xml:space="preserve"> </w:t>
        </w:r>
        <w:proofErr w:type="spellStart"/>
        <w:r w:rsidRPr="005F7D02">
          <w:rPr>
            <w:rFonts w:ascii="Source Sans Pro" w:hAnsi="Source Sans Pro"/>
            <w:color w:val="000000"/>
            <w:lang w:val="de-CH"/>
          </w:rPr>
          <w:t>Raby</w:t>
        </w:r>
        <w:proofErr w:type="spellEnd"/>
        <w:r w:rsidRPr="005F7D02">
          <w:rPr>
            <w:rFonts w:ascii="Source Sans Pro" w:hAnsi="Source Sans Pro"/>
            <w:color w:val="000000"/>
            <w:lang w:val="de-CH"/>
          </w:rPr>
          <w:t xml:space="preserve"> 2013, 88) erreicht die Verschiebung der Wertigkeit gegenüber dem Materiellen durch eine </w:t>
        </w:r>
        <w:r w:rsidRPr="005F7D02">
          <w:rPr>
            <w:rFonts w:ascii="Source Sans Pro" w:hAnsi="Source Sans Pro"/>
            <w:color w:val="000000"/>
            <w:lang w:val="de-CH"/>
          </w:rPr>
          <w:lastRenderedPageBreak/>
          <w:t>Vermittlung bestimmter Bilder</w:t>
        </w:r>
        <w:r>
          <w:rPr>
            <w:rFonts w:ascii="Source Sans Pro" w:hAnsi="Source Sans Pro"/>
            <w:color w:val="000000"/>
            <w:lang w:val="de-CH"/>
          </w:rPr>
          <w:t xml:space="preserve">. Doch, </w:t>
        </w:r>
      </w:ins>
      <w:moveToRangeStart w:id="186" w:author="Lzicar Robert" w:date="2020-05-22T11:25:00Z" w:name="move41039118"/>
      <w:commentRangeStart w:id="187"/>
      <w:moveTo w:id="188" w:author="Lzicar Robert" w:date="2020-05-22T11:25:00Z">
        <w:del w:id="189" w:author="Lzicar Robert" w:date="2020-05-22T11:27:00Z">
          <w:r w:rsidRPr="005F7D02" w:rsidDel="00BE730E">
            <w:rPr>
              <w:rFonts w:ascii="Source Sans Pro" w:hAnsi="Source Sans Pro"/>
              <w:color w:val="000000"/>
              <w:lang w:val="de-CH"/>
            </w:rPr>
            <w:delText>W</w:delText>
          </w:r>
        </w:del>
        <w:del w:id="190" w:author="Lzicar Robert" w:date="2020-05-22T11:36:00Z">
          <w:r w:rsidRPr="005F7D02" w:rsidDel="0090417D">
            <w:rPr>
              <w:rFonts w:ascii="Source Sans Pro" w:hAnsi="Source Sans Pro"/>
              <w:color w:val="000000"/>
              <w:lang w:val="de-CH"/>
            </w:rPr>
            <w:delText xml:space="preserve">ie </w:delText>
          </w:r>
        </w:del>
        <w:r w:rsidRPr="005F7D02">
          <w:rPr>
            <w:rFonts w:ascii="Source Sans Pro" w:hAnsi="Source Sans Pro"/>
            <w:color w:val="000000"/>
            <w:lang w:val="de-CH"/>
          </w:rPr>
          <w:t>kann Animismus in Design zu einer nachhaltigeren Beziehung zu Technologie führen</w:t>
        </w:r>
      </w:moveTo>
      <w:commentRangeEnd w:id="187"/>
      <w:r w:rsidR="0090417D">
        <w:rPr>
          <w:rStyle w:val="Kommentarzeichen"/>
        </w:rPr>
        <w:commentReference w:id="187"/>
      </w:r>
      <w:moveTo w:id="191" w:author="Lzicar Robert" w:date="2020-05-22T11:25:00Z">
        <w:r w:rsidRPr="005F7D02">
          <w:rPr>
            <w:rFonts w:ascii="Source Sans Pro" w:hAnsi="Source Sans Pro"/>
            <w:color w:val="000000"/>
            <w:lang w:val="de-CH"/>
          </w:rPr>
          <w:t xml:space="preserve">? </w:t>
        </w:r>
        <w:del w:id="192" w:author="Lzicar Robert" w:date="2020-05-22T11:37:00Z">
          <w:r w:rsidRPr="005F7D02" w:rsidDel="0046701D">
            <w:rPr>
              <w:rFonts w:ascii="Source Sans Pro" w:hAnsi="Source Sans Pro"/>
              <w:color w:val="000000"/>
              <w:lang w:val="de-CH"/>
            </w:rPr>
            <w:delText xml:space="preserve">Was sind animistische Ansätze der Design-Forschung in Bezug auf Produkte-Design? </w:delText>
          </w:r>
        </w:del>
      </w:moveTo>
      <w:ins w:id="193" w:author="Lzicar Robert" w:date="2020-05-22T11:37:00Z">
        <w:r w:rsidR="0046701D">
          <w:rPr>
            <w:rFonts w:ascii="Source Sans Pro" w:hAnsi="Source Sans Pro"/>
            <w:color w:val="000000"/>
            <w:lang w:val="de-CH"/>
          </w:rPr>
          <w:t>Wie können animistische Ansätze auf die Gestaltung technologischer Pr</w:t>
        </w:r>
      </w:ins>
      <w:ins w:id="194" w:author="Lzicar Robert" w:date="2020-05-22T11:38:00Z">
        <w:r w:rsidR="0046701D">
          <w:rPr>
            <w:rFonts w:ascii="Source Sans Pro" w:hAnsi="Source Sans Pro"/>
            <w:color w:val="000000"/>
            <w:lang w:val="de-CH"/>
          </w:rPr>
          <w:t xml:space="preserve">odukte und Prozesse übertragen werden? </w:t>
        </w:r>
      </w:ins>
      <w:commentRangeStart w:id="195"/>
      <w:moveTo w:id="196" w:author="Lzicar Robert" w:date="2020-05-22T11:25:00Z">
        <w:del w:id="197" w:author="Lzicar Robert" w:date="2020-05-22T11:38:00Z">
          <w:r w:rsidRPr="005F7D02" w:rsidDel="0046701D">
            <w:rPr>
              <w:rFonts w:ascii="Source Sans Pro" w:hAnsi="Source Sans Pro"/>
              <w:color w:val="000000"/>
              <w:lang w:val="de-CH"/>
            </w:rPr>
            <w:delText>Wie bringen</w:delText>
          </w:r>
        </w:del>
      </w:moveTo>
      <w:ins w:id="198" w:author="Lzicar Robert" w:date="2020-05-22T11:38:00Z">
        <w:r w:rsidR="0046701D">
          <w:rPr>
            <w:rFonts w:ascii="Source Sans Pro" w:hAnsi="Source Sans Pro"/>
            <w:color w:val="000000"/>
            <w:lang w:val="de-CH"/>
          </w:rPr>
          <w:t>Bringt der Animismus</w:t>
        </w:r>
      </w:ins>
      <w:moveTo w:id="199" w:author="Lzicar Robert" w:date="2020-05-22T11:25:00Z">
        <w:r w:rsidRPr="005F7D02">
          <w:rPr>
            <w:rFonts w:ascii="Source Sans Pro" w:hAnsi="Source Sans Pro"/>
            <w:color w:val="000000"/>
            <w:lang w:val="de-CH"/>
          </w:rPr>
          <w:t xml:space="preserve"> </w:t>
        </w:r>
        <w:del w:id="200" w:author="Lzicar Robert" w:date="2020-05-22T11:38:00Z">
          <w:r w:rsidRPr="005F7D02" w:rsidDel="0046701D">
            <w:rPr>
              <w:rFonts w:ascii="Source Sans Pro" w:hAnsi="Source Sans Pro"/>
              <w:color w:val="000000"/>
              <w:lang w:val="de-CH"/>
            </w:rPr>
            <w:delText>wir sowohl</w:delText>
          </w:r>
        </w:del>
      </w:moveTo>
      <w:ins w:id="201" w:author="Lzicar Robert" w:date="2020-05-22T11:38:00Z">
        <w:r w:rsidR="0046701D">
          <w:rPr>
            <w:rFonts w:ascii="Source Sans Pro" w:hAnsi="Source Sans Pro"/>
            <w:color w:val="000000"/>
            <w:lang w:val="de-CH"/>
          </w:rPr>
          <w:t>wirklich den</w:t>
        </w:r>
      </w:ins>
      <w:moveTo w:id="202" w:author="Lzicar Robert" w:date="2020-05-22T11:25:00Z">
        <w:r w:rsidRPr="005F7D02">
          <w:rPr>
            <w:rFonts w:ascii="Source Sans Pro" w:hAnsi="Source Sans Pro"/>
            <w:color w:val="000000"/>
            <w:lang w:val="de-CH"/>
          </w:rPr>
          <w:t xml:space="preserve"> Benutzer als auch Designer dazu, sich respektvoll gegenüber gestalteten Objekten zu verhalten?</w:t>
        </w:r>
      </w:moveTo>
      <w:ins w:id="203" w:author="Lzicar Robert" w:date="2020-05-22T11:26:00Z">
        <w:r>
          <w:rPr>
            <w:rFonts w:ascii="Source Sans Pro" w:hAnsi="Source Sans Pro"/>
            <w:color w:val="000000"/>
            <w:lang w:val="de-CH"/>
          </w:rPr>
          <w:t xml:space="preserve"> </w:t>
        </w:r>
      </w:ins>
      <w:commentRangeEnd w:id="195"/>
      <w:ins w:id="204" w:author="Lzicar Robert" w:date="2020-05-22T11:38:00Z">
        <w:r w:rsidR="0046701D">
          <w:rPr>
            <w:rStyle w:val="Kommentarzeichen"/>
          </w:rPr>
          <w:commentReference w:id="195"/>
        </w:r>
      </w:ins>
      <w:commentRangeStart w:id="205"/>
      <w:ins w:id="206" w:author="Lzicar Robert" w:date="2020-05-22T11:29:00Z">
        <w:r w:rsidR="00D43BBA" w:rsidRPr="005F7D02">
          <w:rPr>
            <w:rFonts w:ascii="Source Sans Pro" w:hAnsi="Source Sans Pro"/>
            <w:color w:val="000000"/>
            <w:lang w:val="de-CH"/>
          </w:rPr>
          <w:t>Wie kann eine animistische Werte- und Weltsicht in eine gesunde Beziehung zu Technologie führen?</w:t>
        </w:r>
      </w:ins>
      <w:commentRangeEnd w:id="205"/>
      <w:ins w:id="207" w:author="Lzicar Robert" w:date="2020-05-22T11:39:00Z">
        <w:r w:rsidR="0046701D">
          <w:rPr>
            <w:rStyle w:val="Kommentarzeichen"/>
          </w:rPr>
          <w:commentReference w:id="205"/>
        </w:r>
      </w:ins>
      <w:ins w:id="208" w:author="Lzicar Robert" w:date="2020-05-22T11:29:00Z">
        <w:r w:rsidR="00D43BBA" w:rsidRPr="005F7D02">
          <w:rPr>
            <w:rFonts w:ascii="Source Sans Pro" w:hAnsi="Source Sans Pro"/>
            <w:color w:val="000000"/>
            <w:lang w:val="de-CH"/>
          </w:rPr>
          <w:t xml:space="preserve"> </w:t>
        </w:r>
      </w:ins>
      <w:ins w:id="209" w:author="Lzicar Robert" w:date="2020-05-22T11:26:00Z">
        <w:r>
          <w:rPr>
            <w:rFonts w:ascii="Source Sans Pro" w:hAnsi="Source Sans Pro"/>
            <w:color w:val="000000"/>
            <w:lang w:val="de-CH"/>
          </w:rPr>
          <w:t xml:space="preserve">Und, was sind </w:t>
        </w:r>
      </w:ins>
      <w:ins w:id="210" w:author="Lzicar Robert" w:date="2020-05-22T11:39:00Z">
        <w:r w:rsidR="00354783">
          <w:rPr>
            <w:rFonts w:ascii="Source Sans Pro" w:hAnsi="Source Sans Pro"/>
            <w:color w:val="000000"/>
            <w:lang w:val="de-CH"/>
          </w:rPr>
          <w:t xml:space="preserve">weitere </w:t>
        </w:r>
      </w:ins>
      <w:ins w:id="211" w:author="Lzicar Robert" w:date="2020-05-22T11:26:00Z">
        <w:r>
          <w:rPr>
            <w:rFonts w:ascii="Source Sans Pro" w:hAnsi="Source Sans Pro"/>
            <w:color w:val="000000"/>
            <w:lang w:val="de-CH"/>
          </w:rPr>
          <w:t xml:space="preserve">mögliche </w:t>
        </w:r>
      </w:ins>
      <w:ins w:id="212" w:author="Lzicar Robert" w:date="2020-05-22T11:39:00Z">
        <w:r w:rsidR="00354783">
          <w:rPr>
            <w:rFonts w:ascii="Source Sans Pro" w:hAnsi="Source Sans Pro"/>
            <w:color w:val="000000"/>
            <w:lang w:val="de-CH"/>
          </w:rPr>
          <w:t xml:space="preserve">positive und negative </w:t>
        </w:r>
      </w:ins>
      <w:ins w:id="213" w:author="Lzicar Robert" w:date="2020-05-22T11:26:00Z">
        <w:r>
          <w:rPr>
            <w:rFonts w:ascii="Source Sans Pro" w:hAnsi="Source Sans Pro"/>
            <w:color w:val="000000"/>
            <w:lang w:val="de-CH"/>
          </w:rPr>
          <w:t xml:space="preserve">Auswirkungen?  </w:t>
        </w:r>
      </w:ins>
    </w:p>
    <w:moveToRangeEnd w:id="186"/>
    <w:p w14:paraId="1FFF5197" w14:textId="77777777" w:rsidR="00BE730E" w:rsidRDefault="00BE730E" w:rsidP="00190372">
      <w:pPr>
        <w:pStyle w:val="Textkrper"/>
        <w:rPr>
          <w:ins w:id="214" w:author="Lzicar Robert" w:date="2020-05-22T11:15:00Z"/>
          <w:rFonts w:ascii="Source Sans Pro" w:hAnsi="Source Sans Pro"/>
          <w:color w:val="000000"/>
          <w:lang w:val="de-CH"/>
        </w:rPr>
      </w:pPr>
    </w:p>
    <w:p w14:paraId="1CB76C06" w14:textId="4BF73C0F" w:rsidR="00DB6A42" w:rsidDel="00D43BBA" w:rsidRDefault="00567725" w:rsidP="00190372">
      <w:pPr>
        <w:pStyle w:val="Textkrper"/>
        <w:rPr>
          <w:del w:id="215" w:author="Lzicar Robert" w:date="2020-05-22T11:10:00Z"/>
          <w:rFonts w:ascii="Source Sans Pro" w:hAnsi="Source Sans Pro"/>
          <w:color w:val="000000"/>
          <w:lang w:val="de-CH"/>
        </w:rPr>
      </w:pPr>
      <w:moveToRangeStart w:id="216" w:author="Lzicar Robert" w:date="2020-05-22T11:23:00Z" w:name="move41039046"/>
      <w:moveTo w:id="217" w:author="Lzicar Robert" w:date="2020-05-22T11:23:00Z">
        <w:del w:id="218" w:author="Lzicar Robert" w:date="2020-05-22T11:27:00Z">
          <w:r w:rsidRPr="005F7D02" w:rsidDel="00BE730E">
            <w:rPr>
              <w:rFonts w:ascii="Source Sans Pro" w:hAnsi="Source Sans Pro"/>
              <w:color w:val="000000"/>
              <w:lang w:val="de-CH"/>
            </w:rPr>
            <w:delText xml:space="preserve">Ein animistischer Ansatz kann neue Wege für </w:delText>
          </w:r>
          <w:commentRangeStart w:id="219"/>
          <w:r w:rsidRPr="005F7D02" w:rsidDel="00BE730E">
            <w:rPr>
              <w:rFonts w:ascii="Source Sans Pro" w:hAnsi="Source Sans Pro"/>
              <w:color w:val="000000"/>
              <w:lang w:val="de-CH"/>
            </w:rPr>
            <w:delText xml:space="preserve">Design-Forschung </w:delText>
          </w:r>
        </w:del>
      </w:moveTo>
      <w:commentRangeEnd w:id="219"/>
      <w:del w:id="220" w:author="Lzicar Robert" w:date="2020-05-22T11:27:00Z">
        <w:r w:rsidDel="00BE730E">
          <w:rPr>
            <w:rStyle w:val="Kommentarzeichen"/>
          </w:rPr>
          <w:commentReference w:id="219"/>
        </w:r>
      </w:del>
      <w:moveTo w:id="221" w:author="Lzicar Robert" w:date="2020-05-22T11:23:00Z">
        <w:del w:id="222" w:author="Lzicar Robert" w:date="2020-05-22T11:27:00Z">
          <w:r w:rsidRPr="005F7D02" w:rsidDel="00BE730E">
            <w:rPr>
              <w:rFonts w:ascii="Source Sans Pro" w:hAnsi="Source Sans Pro"/>
              <w:color w:val="000000"/>
              <w:lang w:val="de-CH"/>
            </w:rPr>
            <w:delText xml:space="preserve">und damit auch für Design-Praxen eröffnen. Wie wir die Dinge in und durch Design betrachten, gestalten und untersuchen eröffnet neue Möglichkeiten für </w:delText>
          </w:r>
          <w:r w:rsidRPr="005F7D02" w:rsidDel="00BE730E">
            <w:rPr>
              <w:rFonts w:ascii="Source Sans Pro" w:hAnsi="Source Sans Pro"/>
              <w:i/>
              <w:color w:val="000000"/>
              <w:lang w:val="de-CH"/>
            </w:rPr>
            <w:delText>In-der-Welt-Sein</w:delText>
          </w:r>
          <w:r w:rsidRPr="005F7D02" w:rsidDel="00BE730E">
            <w:rPr>
              <w:rFonts w:ascii="Source Sans Pro" w:hAnsi="Source Sans Pro"/>
              <w:color w:val="000000"/>
              <w:lang w:val="de-CH"/>
            </w:rPr>
            <w:delText xml:space="preserve">(Willis 2006, 80). Ein Animismus als Epistemologie oder </w:delText>
          </w:r>
          <w:r w:rsidRPr="005F7D02" w:rsidDel="00BE730E">
            <w:rPr>
              <w:rFonts w:ascii="Source Sans Pro" w:hAnsi="Source Sans Pro"/>
              <w:i/>
              <w:color w:val="000000"/>
              <w:lang w:val="de-CH"/>
            </w:rPr>
            <w:delText>story-making</w:delText>
          </w:r>
          <w:r w:rsidRPr="005F7D02" w:rsidDel="00BE730E">
            <w:rPr>
              <w:rFonts w:ascii="Source Sans Pro" w:hAnsi="Source Sans Pro"/>
              <w:color w:val="000000"/>
              <w:lang w:val="de-CH"/>
            </w:rPr>
            <w:delText>(Dunne and Raby 2013, 88) erreicht die Verschiebung der Wertigkeit gegenüber dem Materiellen durch eine Vermittlung bestimmter Bilder.</w:delText>
          </w:r>
        </w:del>
      </w:moveTo>
      <w:moveToRangeStart w:id="223" w:author="Lzicar Robert" w:date="2020-05-22T11:09:00Z" w:name="move41038162"/>
      <w:moveToRangeEnd w:id="216"/>
      <w:moveTo w:id="224" w:author="Lzicar Robert" w:date="2020-05-22T11:09:00Z">
        <w:del w:id="225" w:author="Lzicar Robert" w:date="2020-05-22T11:11:00Z">
          <w:r w:rsidR="00DB6A42" w:rsidRPr="005F7D02" w:rsidDel="00B7147D">
            <w:rPr>
              <w:rFonts w:ascii="Source Sans Pro" w:hAnsi="Source Sans Pro"/>
              <w:color w:val="000000"/>
              <w:lang w:val="de-CH"/>
            </w:rPr>
            <w:delText xml:space="preserve">Der Begriff Animismus vereint unterschiedliche Bedeutungen und Definitionen; Ihnen ist gemeinsam, das in einem Animismus den Dingen mehr zugesprochen wird, als nur passive Objekte zu sein - </w:delText>
          </w:r>
          <w:commentRangeStart w:id="226"/>
          <w:r w:rsidR="00DB6A42" w:rsidRPr="005F7D02" w:rsidDel="00B7147D">
            <w:rPr>
              <w:rFonts w:ascii="Source Sans Pro" w:hAnsi="Source Sans Pro"/>
              <w:color w:val="000000"/>
              <w:lang w:val="de-CH"/>
            </w:rPr>
            <w:delText>sie werden durch rhetorische und poetische Handgriffe zu handelnden Subjekten</w:delText>
          </w:r>
        </w:del>
      </w:moveTo>
      <w:commentRangeEnd w:id="226"/>
      <w:del w:id="227" w:author="Lzicar Robert" w:date="2020-05-22T11:11:00Z">
        <w:r w:rsidR="00DB6A42" w:rsidDel="00B7147D">
          <w:rPr>
            <w:rStyle w:val="Kommentarzeichen"/>
          </w:rPr>
          <w:commentReference w:id="226"/>
        </w:r>
      </w:del>
      <w:moveTo w:id="228" w:author="Lzicar Robert" w:date="2020-05-22T11:09:00Z">
        <w:del w:id="229" w:author="Lzicar Robert" w:date="2020-05-22T11:11:00Z">
          <w:r w:rsidR="00DB6A42" w:rsidRPr="005F7D02" w:rsidDel="00B7147D">
            <w:rPr>
              <w:rFonts w:ascii="Source Sans Pro" w:hAnsi="Source Sans Pro"/>
              <w:color w:val="000000"/>
              <w:lang w:val="de-CH"/>
            </w:rPr>
            <w:delText xml:space="preserve">. </w:delText>
          </w:r>
        </w:del>
      </w:moveTo>
      <w:ins w:id="230" w:author="Lzicar Robert" w:date="2020-05-22T11:14:00Z">
        <w:r w:rsidR="00D637D1" w:rsidRPr="005F7D02">
          <w:rPr>
            <w:rFonts w:ascii="Source Sans Pro" w:hAnsi="Source Sans Pro"/>
            <w:color w:val="000000"/>
            <w:lang w:val="de-CH"/>
          </w:rPr>
          <w:t>Erste Ansätze sind in Forschungsprojekten zu Produkt Design und Smarter Elektronik erkennbar (</w:t>
        </w:r>
        <w:proofErr w:type="spellStart"/>
        <w:r w:rsidR="00D637D1" w:rsidRPr="005F7D02">
          <w:rPr>
            <w:rFonts w:ascii="Source Sans Pro" w:hAnsi="Source Sans Pro"/>
            <w:color w:val="000000"/>
            <w:lang w:val="de-CH"/>
          </w:rPr>
          <w:t>Leube</w:t>
        </w:r>
        <w:proofErr w:type="spellEnd"/>
        <w:r w:rsidR="00D637D1" w:rsidRPr="005F7D02">
          <w:rPr>
            <w:rFonts w:ascii="Source Sans Pro" w:hAnsi="Source Sans Pro"/>
            <w:color w:val="000000"/>
            <w:lang w:val="de-CH"/>
          </w:rPr>
          <w:t xml:space="preserve"> 2016, @marenkoAnimisticDesignHow2016). Es fehlen jedoch Auseinandersetzungen und scharfe Umrisse bezüglich des Konzeptes Animismus und dessen Eigenschaften. Es fehlt eine Integration neuer animistischer Konzepte wie sie in den Neuen Materialismus oder Mehr-als-Mensch Diskursen zu finden sind, wie zum Beispiel die Zuschreibung von Handlungsfähigkeit (Agency). Die erwähnten Forschungs-Projekte bewegen sich im Bereich des spekulativen Designs und verfehlen es, eine angewandte Kritik des gegenwärtigen Zustandes zu formulieren. Die beiden erwähnten Projekte reduzierten den Animismus auf die reine Animation der Objekte, </w:t>
        </w:r>
        <w:proofErr w:type="spellStart"/>
        <w:r w:rsidR="00D637D1" w:rsidRPr="005F7D02">
          <w:rPr>
            <w:rFonts w:ascii="Source Sans Pro" w:hAnsi="Source Sans Pro"/>
            <w:color w:val="000000"/>
            <w:lang w:val="de-CH"/>
          </w:rPr>
          <w:t>wärend</w:t>
        </w:r>
        <w:proofErr w:type="spellEnd"/>
        <w:r w:rsidR="00D637D1" w:rsidRPr="005F7D02">
          <w:rPr>
            <w:rFonts w:ascii="Source Sans Pro" w:hAnsi="Source Sans Pro"/>
            <w:color w:val="000000"/>
            <w:lang w:val="de-CH"/>
          </w:rPr>
          <w:t xml:space="preserve"> dieses Forschungsvorhaben hier vor allem narrative [narrativ ist keine nützliche Begrifflichkeit] Komponenten im Focus hat.</w:t>
        </w:r>
      </w:ins>
      <w:moveTo w:id="231" w:author="Lzicar Robert" w:date="2020-05-22T11:09:00Z">
        <w:del w:id="232" w:author="Lzicar Robert" w:date="2020-05-22T11:27:00Z">
          <w:r w:rsidR="00DB6A42" w:rsidRPr="005F7D02" w:rsidDel="00BE730E">
            <w:rPr>
              <w:rFonts w:ascii="Source Sans Pro" w:hAnsi="Source Sans Pro"/>
              <w:color w:val="000000"/>
              <w:lang w:val="de-CH"/>
            </w:rPr>
            <w:delText>Nebst einer Vermengung von Bedeutungen, welche Schwierigkeiten für ein Verständnis mit sich trägt, hat der Begriff weiterhin eine koloniale Vergangenheit, welche kritisch reflektiert werden muss</w:delText>
          </w:r>
        </w:del>
        <w:del w:id="233" w:author="Lzicar Robert" w:date="2020-05-22T11:10:00Z">
          <w:r w:rsidR="00DB6A42" w:rsidRPr="005F7D02" w:rsidDel="005D4F5D">
            <w:rPr>
              <w:rFonts w:ascii="Source Sans Pro" w:hAnsi="Source Sans Pro"/>
              <w:color w:val="000000"/>
              <w:lang w:val="de-CH"/>
            </w:rPr>
            <w:delText>.</w:delText>
          </w:r>
        </w:del>
      </w:moveTo>
    </w:p>
    <w:p w14:paraId="66C7E0F1" w14:textId="39BEE64F" w:rsidR="00D43BBA" w:rsidRDefault="00D43BBA" w:rsidP="00D43BBA">
      <w:pPr>
        <w:pStyle w:val="Textkrper"/>
        <w:rPr>
          <w:ins w:id="234" w:author="Lzicar Robert" w:date="2020-05-22T11:29:00Z"/>
          <w:rFonts w:ascii="Source Sans Pro" w:hAnsi="Source Sans Pro"/>
          <w:color w:val="000000"/>
          <w:lang w:val="de-CH"/>
        </w:rPr>
      </w:pPr>
    </w:p>
    <w:moveToRangeEnd w:id="223"/>
    <w:p w14:paraId="39A6B6E1" w14:textId="4D5B0EEA" w:rsidR="00D43BBA" w:rsidRPr="005F7D02" w:rsidDel="00D43BBA" w:rsidRDefault="00985D0D" w:rsidP="00D43BBA">
      <w:pPr>
        <w:pStyle w:val="Textkrper"/>
        <w:rPr>
          <w:del w:id="235" w:author="Lzicar Robert" w:date="2020-05-22T11:29:00Z"/>
          <w:moveTo w:id="236" w:author="Lzicar Robert" w:date="2020-05-22T11:29:00Z"/>
          <w:rFonts w:ascii="Source Sans Pro" w:hAnsi="Source Sans Pro"/>
          <w:color w:val="000000"/>
          <w:lang w:val="de-CH"/>
        </w:rPr>
      </w:pPr>
      <w:del w:id="237" w:author="Lzicar Robert" w:date="2020-05-22T11:08:00Z">
        <w:r w:rsidRPr="005F7D02" w:rsidDel="00D373A1">
          <w:rPr>
            <w:rFonts w:ascii="Source Sans Pro" w:hAnsi="Source Sans Pro"/>
            <w:color w:val="000000"/>
            <w:lang w:val="de-CH"/>
          </w:rPr>
          <w:delText xml:space="preserve">Eine Forschung im Bereich Design </w:delText>
        </w:r>
      </w:del>
      <w:del w:id="238" w:author="Lzicar Robert" w:date="2020-05-22T11:07:00Z">
        <w:r w:rsidRPr="005F7D02" w:rsidDel="00D373A1">
          <w:rPr>
            <w:rFonts w:ascii="Source Sans Pro" w:hAnsi="Source Sans Pro"/>
            <w:color w:val="000000"/>
            <w:lang w:val="de-CH"/>
          </w:rPr>
          <w:delText>und eines aktualisierten Verständnisses von Animismus ist dabei jedoch kaum festzustellen.</w:delText>
        </w:r>
      </w:del>
      <w:moveToRangeStart w:id="239" w:author="Lzicar Robert" w:date="2020-05-22T11:29:00Z" w:name="move41039379"/>
      <w:moveTo w:id="240" w:author="Lzicar Robert" w:date="2020-05-22T11:29:00Z">
        <w:del w:id="241" w:author="Lzicar Robert" w:date="2020-05-22T11:29:00Z">
          <w:r w:rsidR="00D43BBA" w:rsidRPr="005F7D02" w:rsidDel="00D43BBA">
            <w:rPr>
              <w:rFonts w:ascii="Source Sans Pro" w:hAnsi="Source Sans Pro"/>
              <w:color w:val="000000"/>
              <w:lang w:val="de-CH"/>
            </w:rPr>
            <w:delText>Wenn ich ein Objekt nicht nur als passive Materie, sondern als etwas lebendiges/beseeltes/handlungsfähiges erkenne, wird sich die Praxis gegenüber den Objekten als gesamtes verändern. Die Geschichten welche um ein Objekt herum existieren, tragen massgeblich dazu bei wie dieses Ding erachtet und behandelt wird. Ein animistischer Ansatz kann diese Beziehung durch Narrative mit mehr emotionaler Bindung aufladen.</w:delText>
          </w:r>
        </w:del>
      </w:moveTo>
    </w:p>
    <w:moveToRangeEnd w:id="239"/>
    <w:p w14:paraId="100FC1D8" w14:textId="77777777" w:rsidR="00D43BBA" w:rsidRPr="005F7D02" w:rsidDel="00D43BBA" w:rsidRDefault="00D43BBA" w:rsidP="00190372">
      <w:pPr>
        <w:pStyle w:val="Textkrper"/>
        <w:rPr>
          <w:del w:id="242" w:author="Lzicar Robert" w:date="2020-05-22T11:30:00Z"/>
          <w:rFonts w:ascii="Source Sans Pro" w:hAnsi="Source Sans Pro"/>
          <w:color w:val="000000"/>
          <w:lang w:val="de-CH"/>
        </w:rPr>
      </w:pPr>
    </w:p>
    <w:p w14:paraId="3CF61363" w14:textId="1C6C7F5D" w:rsidR="00D637D1" w:rsidRPr="005F7D02" w:rsidDel="00DB6A42" w:rsidRDefault="00985D0D">
      <w:pPr>
        <w:pStyle w:val="Textkrper"/>
        <w:rPr>
          <w:moveFrom w:id="243" w:author="Lzicar Robert" w:date="2020-05-22T11:09:00Z"/>
          <w:rFonts w:ascii="Source Sans Pro" w:hAnsi="Source Sans Pro"/>
          <w:color w:val="000000"/>
          <w:lang w:val="de-CH"/>
        </w:rPr>
      </w:pPr>
      <w:moveFromRangeStart w:id="244" w:author="Lzicar Robert" w:date="2020-05-22T11:09:00Z" w:name="move41038162"/>
      <w:moveFrom w:id="245" w:author="Lzicar Robert" w:date="2020-05-22T11:09:00Z">
        <w:r w:rsidRPr="005F7D02" w:rsidDel="00DB6A42">
          <w:rPr>
            <w:rFonts w:ascii="Source Sans Pro" w:hAnsi="Source Sans Pro"/>
            <w:color w:val="000000"/>
            <w:lang w:val="de-CH"/>
          </w:rPr>
          <w:t>D</w:t>
        </w:r>
        <w:r w:rsidRPr="005F7D02" w:rsidDel="00DB6A42">
          <w:rPr>
            <w:rFonts w:ascii="Source Sans Pro" w:hAnsi="Source Sans Pro"/>
            <w:color w:val="000000"/>
            <w:lang w:val="de-CH"/>
          </w:rPr>
          <w:t>er Be</w:t>
        </w:r>
        <w:r w:rsidRPr="005F7D02" w:rsidDel="00DB6A42">
          <w:rPr>
            <w:rFonts w:ascii="Source Sans Pro" w:hAnsi="Source Sans Pro"/>
            <w:color w:val="000000"/>
            <w:lang w:val="de-CH"/>
          </w:rPr>
          <w:t>griff Animismus vereint unterschiedliche Bedeutungen und Definitionen; Ihnen ist gemeinsam, das in einem Animismus den Dingen mehr zugesprochen wird, als nur passive Objekte zu sein - sie werden durch rhetorische und poetische Handgriffe zu handelnden Subj</w:t>
        </w:r>
        <w:r w:rsidRPr="005F7D02" w:rsidDel="00DB6A42">
          <w:rPr>
            <w:rFonts w:ascii="Source Sans Pro" w:hAnsi="Source Sans Pro"/>
            <w:color w:val="000000"/>
            <w:lang w:val="de-CH"/>
          </w:rPr>
          <w:t>ekten. Nebst einer Vermengung von Bedeutungen, welche Schwierigkeiten für ein Verständnis mit sich trägt, hat der Begriff weiterhin eine koloniale Vergangenheit, welche kritisch reflektiert werden mus</w:t>
        </w:r>
        <w:del w:id="246" w:author="Lzicar Robert" w:date="2020-05-22T11:15:00Z">
          <w:r w:rsidRPr="005F7D02" w:rsidDel="00D637D1">
            <w:rPr>
              <w:rFonts w:ascii="Source Sans Pro" w:hAnsi="Source Sans Pro"/>
              <w:color w:val="000000"/>
              <w:lang w:val="de-CH"/>
            </w:rPr>
            <w:delText>s.</w:delText>
          </w:r>
        </w:del>
      </w:moveFrom>
    </w:p>
    <w:moveFromRangeEnd w:id="244"/>
    <w:p w14:paraId="77B515BA" w14:textId="2E378A68" w:rsidR="00A971D9" w:rsidRPr="005F7D02" w:rsidDel="00190372" w:rsidRDefault="00985D0D">
      <w:pPr>
        <w:pStyle w:val="Textkrper"/>
        <w:rPr>
          <w:del w:id="247" w:author="Lzicar Robert" w:date="2020-05-22T11:11:00Z"/>
          <w:rFonts w:ascii="Source Sans Pro" w:hAnsi="Source Sans Pro"/>
          <w:color w:val="000000"/>
          <w:lang w:val="de-CH"/>
        </w:rPr>
      </w:pPr>
      <w:del w:id="248" w:author="Lzicar Robert" w:date="2020-05-22T11:11:00Z">
        <w:r w:rsidRPr="005F7D02" w:rsidDel="00190372">
          <w:rPr>
            <w:rFonts w:ascii="Source Sans Pro" w:hAnsi="Source Sans Pro"/>
            <w:color w:val="000000"/>
            <w:lang w:val="de-CH"/>
          </w:rPr>
          <w:delText>Animismus als metaphorisches Konzept ermöglicht das E</w:delText>
        </w:r>
        <w:r w:rsidRPr="005F7D02" w:rsidDel="00190372">
          <w:rPr>
            <w:rFonts w:ascii="Source Sans Pro" w:hAnsi="Source Sans Pro"/>
            <w:color w:val="000000"/>
            <w:lang w:val="de-CH"/>
          </w:rPr>
          <w:delText>rfassen und Bearbeiten der wachsenden Komplexitäten der uns umgebenden Technologien, von Unterhaltungselektronik hin zu diversen Algorithmen. Der Animismus bedient sich epistemologischer und poetischer Handgriffe um mit Dingen in Beziehung zu treten, diese</w:delText>
        </w:r>
        <w:r w:rsidRPr="005F7D02" w:rsidDel="00190372">
          <w:rPr>
            <w:rFonts w:ascii="Source Sans Pro" w:hAnsi="Source Sans Pro"/>
            <w:color w:val="000000"/>
            <w:lang w:val="de-CH"/>
          </w:rPr>
          <w:delText xml:space="preserve"> so nahbar zu gestalten und von einer rein utilitarischen Ontologie zu lösen – durch Narration werden aus Verbrauchsgegenständen Mehr-als-Dinge, mit welchen emotionale Bindungen einzugehen einfacher ist. Dies führt zu einer nachhaltigeren Beziehung zum Obj</w:delText>
        </w:r>
        <w:r w:rsidRPr="005F7D02" w:rsidDel="00190372">
          <w:rPr>
            <w:rFonts w:ascii="Source Sans Pro" w:hAnsi="Source Sans Pro"/>
            <w:color w:val="000000"/>
            <w:lang w:val="de-CH"/>
          </w:rPr>
          <w:delText>ekt, was wiederum neo-kapitalistische Prozesse des Kaufens, Verschleissens und Wegwerfens unterbricht. Das Konzept kann so dazu dienen, neue Wege im Umgang mit den Problemstellen solcher Technologien zu finden, insbesondere deren Teilhabe an der Umweltzers</w:delText>
        </w:r>
        <w:r w:rsidRPr="005F7D02" w:rsidDel="00190372">
          <w:rPr>
            <w:rFonts w:ascii="Source Sans Pro" w:hAnsi="Source Sans Pro"/>
            <w:color w:val="000000"/>
            <w:lang w:val="de-CH"/>
          </w:rPr>
          <w:delText xml:space="preserve">törung. Weiterhin birgt dieser Ansatz Potentialle im Umgang mit </w:delText>
        </w:r>
        <w:r w:rsidRPr="005F7D02" w:rsidDel="00190372">
          <w:rPr>
            <w:rFonts w:ascii="Source Sans Pro" w:hAnsi="Source Sans Pro"/>
            <w:i/>
            <w:color w:val="000000"/>
            <w:lang w:val="de-CH"/>
          </w:rPr>
          <w:delText>intelligenter</w:delText>
        </w:r>
        <w:r w:rsidRPr="005F7D02" w:rsidDel="00190372">
          <w:rPr>
            <w:rFonts w:ascii="Source Sans Pro" w:hAnsi="Source Sans Pro"/>
            <w:color w:val="000000"/>
            <w:lang w:val="de-CH"/>
          </w:rPr>
          <w:delText xml:space="preserve"> Technologie wie künstlichen Intelligenzen, deren ontologische Einordnung derzeit schwer fällt(“What Does ‘Posthuman Design’ Actually Mean?” 2019).</w:delText>
        </w:r>
      </w:del>
    </w:p>
    <w:p w14:paraId="790F6858" w14:textId="49E6DEE3" w:rsidR="00A971D9" w:rsidRPr="005F7D02" w:rsidDel="00B7147D" w:rsidRDefault="00985D0D">
      <w:pPr>
        <w:pStyle w:val="Textkrper"/>
        <w:rPr>
          <w:moveFrom w:id="249" w:author="Lzicar Robert" w:date="2020-05-22T11:13:00Z"/>
          <w:rFonts w:ascii="Source Sans Pro" w:hAnsi="Source Sans Pro"/>
          <w:color w:val="000000"/>
          <w:lang w:val="de-CH"/>
        </w:rPr>
      </w:pPr>
      <w:moveFromRangeStart w:id="250" w:author="Lzicar Robert" w:date="2020-05-22T11:13:00Z" w:name="move41038397"/>
      <w:moveFrom w:id="251" w:author="Lzicar Robert" w:date="2020-05-22T11:13:00Z">
        <w:r w:rsidRPr="005F7D02" w:rsidDel="00B7147D">
          <w:rPr>
            <w:rFonts w:ascii="Source Sans Pro" w:hAnsi="Source Sans Pro"/>
            <w:color w:val="000000"/>
            <w:lang w:val="de-CH"/>
          </w:rPr>
          <w:t xml:space="preserve">Die gängigen Ansätze in Design </w:t>
        </w:r>
        <w:r w:rsidRPr="005F7D02" w:rsidDel="00B7147D">
          <w:rPr>
            <w:rFonts w:ascii="Source Sans Pro" w:hAnsi="Source Sans Pro"/>
            <w:color w:val="000000"/>
            <w:lang w:val="de-CH"/>
          </w:rPr>
          <w:t>und Produktion klammern das Nicht-Menschliche, also zum Beispiel Materialien oder Produkte, kategorisch von einer ethischen Betrachtung aus. Die Umwelt, aus welcher wir Rohmaterialen beziehen, die Materialien selbst und auch die Prozesse des Recyclings und</w:t>
        </w:r>
        <w:r w:rsidRPr="005F7D02" w:rsidDel="00B7147D">
          <w:rPr>
            <w:rFonts w:ascii="Source Sans Pro" w:hAnsi="Source Sans Pro"/>
            <w:color w:val="000000"/>
            <w:lang w:val="de-CH"/>
          </w:rPr>
          <w:t xml:space="preserve"> Entsorgens werden maximal unter Berücksichtigung der Kosten begutachtet. Den Werten des Humanismus folgend trägt Human-Centered Design mit seinem alleinigen Fokus auf den Menschen seinen Teil zu diesen Prozessen bei. Wenn die menschliche Perspektive im Ze</w:t>
        </w:r>
        <w:r w:rsidRPr="005F7D02" w:rsidDel="00B7147D">
          <w:rPr>
            <w:rFonts w:ascii="Source Sans Pro" w:hAnsi="Source Sans Pro"/>
            <w:color w:val="000000"/>
            <w:lang w:val="de-CH"/>
          </w:rPr>
          <w:t>ntrum steht, wird das nicht-menschliche unweigerlich zu einer Externalität im Design. (Thomas Wendt 16:15:39 UTC)</w:t>
        </w:r>
      </w:moveFrom>
    </w:p>
    <w:moveFromRangeEnd w:id="250"/>
    <w:p w14:paraId="5F22E7D6" w14:textId="03B3B149" w:rsidR="00A971D9" w:rsidRPr="005F7D02" w:rsidDel="00D637D1" w:rsidRDefault="00985D0D">
      <w:pPr>
        <w:pStyle w:val="Textkrper"/>
        <w:rPr>
          <w:del w:id="252" w:author="Lzicar Robert" w:date="2020-05-22T11:14:00Z"/>
          <w:rFonts w:ascii="Source Sans Pro" w:hAnsi="Source Sans Pro"/>
          <w:color w:val="000000"/>
          <w:lang w:val="de-CH"/>
        </w:rPr>
      </w:pPr>
      <w:del w:id="253" w:author="Lzicar Robert" w:date="2020-05-22T11:14:00Z">
        <w:r w:rsidRPr="005F7D02" w:rsidDel="00D637D1">
          <w:rPr>
            <w:rFonts w:ascii="Source Sans Pro" w:hAnsi="Source Sans Pro"/>
            <w:color w:val="000000"/>
            <w:lang w:val="de-CH"/>
          </w:rPr>
          <w:delText xml:space="preserve">Ein animistischer Ansatz kann so gesehen dem Posthumanismus zugeschrieben werden. Dieser möchte </w:delText>
        </w:r>
        <w:r w:rsidRPr="005F7D02" w:rsidDel="00D637D1">
          <w:rPr>
            <w:rFonts w:ascii="Source Sans Pro" w:hAnsi="Source Sans Pro"/>
            <w:i/>
            <w:color w:val="000000"/>
            <w:lang w:val="de-CH"/>
          </w:rPr>
          <w:delText>menschliche Werte</w:delText>
        </w:r>
        <w:r w:rsidRPr="005F7D02" w:rsidDel="00D637D1">
          <w:rPr>
            <w:rFonts w:ascii="Source Sans Pro" w:hAnsi="Source Sans Pro"/>
            <w:color w:val="000000"/>
            <w:lang w:val="de-CH"/>
          </w:rPr>
          <w:delText xml:space="preserve"> nicht abschaffen. Viel eher </w:delText>
        </w:r>
        <w:r w:rsidRPr="005F7D02" w:rsidDel="00D637D1">
          <w:rPr>
            <w:rFonts w:ascii="Source Sans Pro" w:hAnsi="Source Sans Pro"/>
            <w:color w:val="000000"/>
            <w:lang w:val="de-CH"/>
          </w:rPr>
          <w:delText>geht es in diesem darum eine ernsthafte Diskussion darüber führen, was es heisst Mensch zu sein, in einer durch und durch technologisierten Welt mit Hilfe von aktualisierten Theorien aus den Biowissenschaften, der Anthropologie und Philosophie. Ein animist</w:delText>
        </w:r>
        <w:r w:rsidRPr="005F7D02" w:rsidDel="00D637D1">
          <w:rPr>
            <w:rFonts w:ascii="Source Sans Pro" w:hAnsi="Source Sans Pro"/>
            <w:color w:val="000000"/>
            <w:lang w:val="de-CH"/>
          </w:rPr>
          <w:delText>ischer Ansatz verfolgt weiter auch nicht das Ziel eine spirituelle Bewegung zu gründen, welche an beseelte Bäume glaubt. Innerhalb des Posthumanismus positioniert, geht es in einem neuen Animismus darum, die Welt relational zu verstehen, auch in Verbindung</w:delText>
        </w:r>
        <w:r w:rsidRPr="005F7D02" w:rsidDel="00D637D1">
          <w:rPr>
            <w:rFonts w:ascii="Source Sans Pro" w:hAnsi="Source Sans Pro"/>
            <w:color w:val="000000"/>
            <w:lang w:val="de-CH"/>
          </w:rPr>
          <w:delText xml:space="preserve"> zu sich selbst und so eine Vorstellung des Menschen an die neuen gegebenheiten anzupassen.</w:delText>
        </w:r>
      </w:del>
    </w:p>
    <w:p w14:paraId="5924DDEC" w14:textId="3C2291B9" w:rsidR="00A971D9" w:rsidRPr="005F7D02" w:rsidDel="00D637D1" w:rsidRDefault="00985D0D">
      <w:pPr>
        <w:pStyle w:val="Textkrper"/>
        <w:rPr>
          <w:del w:id="254" w:author="Lzicar Robert" w:date="2020-05-22T11:14:00Z"/>
          <w:rFonts w:ascii="Source Sans Pro" w:hAnsi="Source Sans Pro"/>
          <w:color w:val="000000"/>
          <w:lang w:val="de-CH"/>
        </w:rPr>
      </w:pPr>
      <w:del w:id="255" w:author="Lzicar Robert" w:date="2020-05-22T11:14:00Z">
        <w:r w:rsidRPr="005F7D02" w:rsidDel="00D637D1">
          <w:rPr>
            <w:rFonts w:ascii="Source Sans Pro" w:hAnsi="Source Sans Pro"/>
            <w:color w:val="000000"/>
            <w:lang w:val="de-CH"/>
          </w:rPr>
          <w:delText>Erste Ansätze sind in Forschungsprojekten zu Produkt Design und Smarter Elektronik erkennbar (Leube 2016, @marenkoAnimisticDesignHow2016). Es fehlen jedoch Auseinan</w:delText>
        </w:r>
        <w:r w:rsidRPr="005F7D02" w:rsidDel="00D637D1">
          <w:rPr>
            <w:rFonts w:ascii="Source Sans Pro" w:hAnsi="Source Sans Pro"/>
            <w:color w:val="000000"/>
            <w:lang w:val="de-CH"/>
          </w:rPr>
          <w:delText>dersetzungen und scharfe Umrisse bezüglich des Konzeptes Animismus und dessen Eigenschaften. Es fehlt eine Integration neuer animistischer Konzepte wie sie in den Neuen Materialismus oder Mehr-als-Mensch Diskursen zu finden sind, wie zum Beispiel die Zusch</w:delText>
        </w:r>
        <w:r w:rsidRPr="005F7D02" w:rsidDel="00D637D1">
          <w:rPr>
            <w:rFonts w:ascii="Source Sans Pro" w:hAnsi="Source Sans Pro"/>
            <w:color w:val="000000"/>
            <w:lang w:val="de-CH"/>
          </w:rPr>
          <w:delText>reibung von Handlungsfähigkeit (Agency). Die erwähnten Forschungs-Projekte bewegen sich im Bereich des spekulativen Designs und verfehlen es, eine angewandte Kritik des gegenwärtigen Zustandes zu formulieren. Die beiden erwähnten Projekte reduzierten den A</w:delText>
        </w:r>
        <w:r w:rsidRPr="005F7D02" w:rsidDel="00D637D1">
          <w:rPr>
            <w:rFonts w:ascii="Source Sans Pro" w:hAnsi="Source Sans Pro"/>
            <w:color w:val="000000"/>
            <w:lang w:val="de-CH"/>
          </w:rPr>
          <w:delText>nimismus auf die reine Animation der Objekte, wärend dieses Forschungsvorhaben hier vor allem narrative [narrativ ist keine nützliche Begrifflichkeit] Komponenten im Focus hat.</w:delText>
        </w:r>
      </w:del>
    </w:p>
    <w:p w14:paraId="76629720" w14:textId="042A40D2" w:rsidR="00A971D9" w:rsidRPr="005F7D02" w:rsidRDefault="00985D0D">
      <w:pPr>
        <w:pStyle w:val="Textkrper"/>
        <w:rPr>
          <w:rFonts w:ascii="Source Sans Pro" w:hAnsi="Source Sans Pro"/>
          <w:color w:val="000000"/>
          <w:lang w:val="de-CH"/>
        </w:rPr>
      </w:pPr>
      <w:r w:rsidRPr="005F7D02">
        <w:rPr>
          <w:rFonts w:ascii="Source Sans Pro" w:hAnsi="Source Sans Pro"/>
          <w:color w:val="000000"/>
          <w:lang w:val="de-CH"/>
        </w:rPr>
        <w:t xml:space="preserve">Das vorliegende Forschungsprojekt möchte die Begrifflichkeiten und </w:t>
      </w:r>
      <w:commentRangeStart w:id="256"/>
      <w:r w:rsidRPr="005F7D02">
        <w:rPr>
          <w:rFonts w:ascii="Source Sans Pro" w:hAnsi="Source Sans Pro"/>
          <w:color w:val="000000"/>
          <w:lang w:val="de-CH"/>
        </w:rPr>
        <w:t>das Verständ</w:t>
      </w:r>
      <w:r w:rsidRPr="005F7D02">
        <w:rPr>
          <w:rFonts w:ascii="Source Sans Pro" w:hAnsi="Source Sans Pro"/>
          <w:color w:val="000000"/>
          <w:lang w:val="de-CH"/>
        </w:rPr>
        <w:t xml:space="preserve">nis des Animismus besser umreissen </w:t>
      </w:r>
      <w:commentRangeEnd w:id="256"/>
      <w:r w:rsidR="00BE2DCA">
        <w:rPr>
          <w:rStyle w:val="Kommentarzeichen"/>
        </w:rPr>
        <w:commentReference w:id="256"/>
      </w:r>
      <w:r w:rsidRPr="005F7D02">
        <w:rPr>
          <w:rFonts w:ascii="Source Sans Pro" w:hAnsi="Source Sans Pro"/>
          <w:color w:val="000000"/>
          <w:lang w:val="de-CH"/>
        </w:rPr>
        <w:t xml:space="preserve">und </w:t>
      </w:r>
      <w:commentRangeStart w:id="257"/>
      <w:r w:rsidRPr="005F7D02">
        <w:rPr>
          <w:rFonts w:ascii="Source Sans Pro" w:hAnsi="Source Sans Pro"/>
          <w:color w:val="000000"/>
          <w:lang w:val="de-CH"/>
        </w:rPr>
        <w:t xml:space="preserve">der Design-Forschung so eine Ausgangslage für neue </w:t>
      </w:r>
      <w:proofErr w:type="spellStart"/>
      <w:r w:rsidRPr="005F7D02">
        <w:rPr>
          <w:rFonts w:ascii="Source Sans Pro" w:hAnsi="Source Sans Pro"/>
          <w:color w:val="000000"/>
          <w:lang w:val="de-CH"/>
        </w:rPr>
        <w:t>Methodiken</w:t>
      </w:r>
      <w:proofErr w:type="spellEnd"/>
      <w:r w:rsidRPr="005F7D02">
        <w:rPr>
          <w:rFonts w:ascii="Source Sans Pro" w:hAnsi="Source Sans Pro"/>
          <w:color w:val="000000"/>
          <w:lang w:val="de-CH"/>
        </w:rPr>
        <w:t xml:space="preserve"> zur Verfügung zu stellen. Im Mittelpunkt steht die prototypische Analyse und Kritik gängiger unterhaltungs-technologischer Artefakte, sowie deren Neuformul</w:t>
      </w:r>
      <w:r w:rsidRPr="005F7D02">
        <w:rPr>
          <w:rFonts w:ascii="Source Sans Pro" w:hAnsi="Source Sans Pro"/>
          <w:color w:val="000000"/>
          <w:lang w:val="de-CH"/>
        </w:rPr>
        <w:t xml:space="preserve">ierung innerhalb eines animistischen Ansatzes. Anhand dieser </w:t>
      </w:r>
      <w:proofErr w:type="spellStart"/>
      <w:r w:rsidRPr="005F7D02">
        <w:rPr>
          <w:rFonts w:ascii="Source Sans Pro" w:hAnsi="Source Sans Pro"/>
          <w:color w:val="000000"/>
          <w:lang w:val="de-CH"/>
        </w:rPr>
        <w:t>Use</w:t>
      </w:r>
      <w:proofErr w:type="spellEnd"/>
      <w:r w:rsidRPr="005F7D02">
        <w:rPr>
          <w:rFonts w:ascii="Source Sans Pro" w:hAnsi="Source Sans Pro"/>
          <w:color w:val="000000"/>
          <w:lang w:val="de-CH"/>
        </w:rPr>
        <w:t xml:space="preserve"> Cases möchte das Projekt Ansätze animistischer Design-Forschung aufzeigen und dabei auf das Potenzial eines solchen Vorgehens hinweisen können.</w:t>
      </w:r>
      <w:ins w:id="258" w:author="Lzicar Robert" w:date="2020-05-22T11:35:00Z">
        <w:r w:rsidR="00447A26">
          <w:rPr>
            <w:rFonts w:ascii="Source Sans Pro" w:hAnsi="Source Sans Pro"/>
            <w:color w:val="000000"/>
            <w:lang w:val="de-CH"/>
          </w:rPr>
          <w:t xml:space="preserve"> </w:t>
        </w:r>
      </w:ins>
      <w:moveToRangeStart w:id="259" w:author="Lzicar Robert" w:date="2020-05-22T11:35:00Z" w:name="move41039762"/>
      <w:moveTo w:id="260" w:author="Lzicar Robert" w:date="2020-05-22T11:35:00Z">
        <w:r w:rsidR="00447A26" w:rsidRPr="005F7D02">
          <w:rPr>
            <w:rFonts w:ascii="Source Sans Pro" w:hAnsi="Source Sans Pro"/>
            <w:color w:val="000000"/>
            <w:lang w:val="de-CH"/>
          </w:rPr>
          <w:t xml:space="preserve">Die Untersuchung richtet den Blick nicht nur auf die Makroebene der Bedeutungen, sondern vor allem auf die Mikroebene der </w:t>
        </w:r>
        <w:r w:rsidR="00447A26" w:rsidRPr="005F7D02">
          <w:rPr>
            <w:rFonts w:ascii="Source Sans Pro" w:hAnsi="Source Sans Pro"/>
            <w:i/>
            <w:color w:val="000000"/>
            <w:lang w:val="de-CH"/>
          </w:rPr>
          <w:t>sprachlichen</w:t>
        </w:r>
        <w:r w:rsidR="00447A26" w:rsidRPr="005F7D02">
          <w:rPr>
            <w:rFonts w:ascii="Source Sans Pro" w:hAnsi="Source Sans Pro"/>
            <w:color w:val="000000"/>
            <w:lang w:val="de-CH"/>
          </w:rPr>
          <w:t xml:space="preserve"> Mittel und der damit intendierten Wirkungen. Das unmittelbar Metaphorische soll Gegenstand sein und entsprechend ernst genommen werden.</w:t>
        </w:r>
      </w:moveTo>
      <w:moveToRangeEnd w:id="259"/>
      <w:commentRangeEnd w:id="257"/>
      <w:r w:rsidR="00447A26">
        <w:rPr>
          <w:rStyle w:val="Kommentarzeichen"/>
        </w:rPr>
        <w:commentReference w:id="257"/>
      </w:r>
    </w:p>
    <w:p w14:paraId="3F4C9226" w14:textId="1708FA7D" w:rsidR="00A971D9" w:rsidRPr="005F7D02" w:rsidDel="00D43BBA" w:rsidRDefault="00985D0D">
      <w:pPr>
        <w:pStyle w:val="berschrift2"/>
        <w:rPr>
          <w:del w:id="261" w:author="Lzicar Robert" w:date="2020-05-22T11:30:00Z"/>
          <w:rFonts w:ascii="Source Sans Pro" w:hAnsi="Source Sans Pro"/>
          <w:color w:val="000000"/>
          <w:lang w:val="de-CH"/>
        </w:rPr>
      </w:pPr>
      <w:bookmarkStart w:id="262" w:name="hypothese-fragestellung"/>
      <w:del w:id="263" w:author="Lzicar Robert" w:date="2020-05-22T11:30:00Z">
        <w:r w:rsidRPr="005F7D02" w:rsidDel="00D43BBA">
          <w:rPr>
            <w:rFonts w:ascii="Source Sans Pro" w:hAnsi="Source Sans Pro"/>
            <w:color w:val="000000"/>
            <w:lang w:val="de-CH"/>
          </w:rPr>
          <w:delText>Hypothese, Fragestellung</w:delText>
        </w:r>
        <w:bookmarkEnd w:id="262"/>
      </w:del>
    </w:p>
    <w:p w14:paraId="778F8874" w14:textId="2B05ADD5" w:rsidR="00A971D9" w:rsidRPr="005F7D02" w:rsidDel="00D43BBA" w:rsidRDefault="00985D0D">
      <w:pPr>
        <w:pStyle w:val="FirstParagraph"/>
        <w:rPr>
          <w:del w:id="264" w:author="Lzicar Robert" w:date="2020-05-22T11:28:00Z"/>
          <w:rFonts w:ascii="Source Sans Pro" w:hAnsi="Source Sans Pro"/>
          <w:color w:val="000000"/>
          <w:lang w:val="de-CH"/>
        </w:rPr>
      </w:pPr>
      <w:del w:id="265" w:author="Lzicar Robert" w:date="2020-05-22T11:28:00Z">
        <w:r w:rsidRPr="005F7D02" w:rsidDel="00D43BBA">
          <w:rPr>
            <w:rFonts w:ascii="Source Sans Pro" w:hAnsi="Source Sans Pro"/>
            <w:color w:val="000000"/>
            <w:lang w:val="de-CH"/>
          </w:rPr>
          <w:delText xml:space="preserve">Der Stand der </w:delText>
        </w:r>
        <w:commentRangeStart w:id="266"/>
        <w:r w:rsidRPr="005F7D02" w:rsidDel="00D43BBA">
          <w:rPr>
            <w:rFonts w:ascii="Source Sans Pro" w:hAnsi="Source Sans Pro"/>
            <w:color w:val="000000"/>
            <w:lang w:val="de-CH"/>
          </w:rPr>
          <w:delText>Forschun</w:delText>
        </w:r>
        <w:r w:rsidRPr="005F7D02" w:rsidDel="00D43BBA">
          <w:rPr>
            <w:rFonts w:ascii="Source Sans Pro" w:hAnsi="Source Sans Pro"/>
            <w:color w:val="000000"/>
            <w:lang w:val="de-CH"/>
          </w:rPr>
          <w:delText>gsmethodiken in der Design-Forschung wird den heutigen Problematiken in Bezug auf die planetaren Auswirkungen von Design nicht gerecht</w:delText>
        </w:r>
        <w:commentRangeEnd w:id="266"/>
        <w:r w:rsidR="00FA62DE" w:rsidDel="00D43BBA">
          <w:rPr>
            <w:rStyle w:val="Kommentarzeichen"/>
          </w:rPr>
          <w:commentReference w:id="266"/>
        </w:r>
        <w:r w:rsidRPr="005F7D02" w:rsidDel="00D43BBA">
          <w:rPr>
            <w:rFonts w:ascii="Source Sans Pro" w:hAnsi="Source Sans Pro"/>
            <w:color w:val="000000"/>
            <w:lang w:val="de-CH"/>
          </w:rPr>
          <w:delText xml:space="preserve">. </w:delText>
        </w:r>
      </w:del>
      <w:moveFromRangeStart w:id="267" w:author="Lzicar Robert" w:date="2020-05-22T11:23:00Z" w:name="move41039046"/>
      <w:moveFrom w:id="268" w:author="Lzicar Robert" w:date="2020-05-22T11:23:00Z">
        <w:del w:id="269" w:author="Lzicar Robert" w:date="2020-05-22T11:28:00Z">
          <w:r w:rsidRPr="005F7D02" w:rsidDel="00D43BBA">
            <w:rPr>
              <w:rFonts w:ascii="Source Sans Pro" w:hAnsi="Source Sans Pro"/>
              <w:color w:val="000000"/>
              <w:lang w:val="de-CH"/>
            </w:rPr>
            <w:delText>Ein animistischer Ansatz kann neue Wege für Design-Forschung und damit auch für Design-Praxen eröffnen. Wie wir die Ding</w:delText>
          </w:r>
          <w:r w:rsidRPr="005F7D02" w:rsidDel="00D43BBA">
            <w:rPr>
              <w:rFonts w:ascii="Source Sans Pro" w:hAnsi="Source Sans Pro"/>
              <w:color w:val="000000"/>
              <w:lang w:val="de-CH"/>
            </w:rPr>
            <w:delText xml:space="preserve">e in und durch Design betrachten, gestalten und untersuchen eröffnet neue Möglichkeiten für </w:delText>
          </w:r>
          <w:r w:rsidRPr="005F7D02" w:rsidDel="00D43BBA">
            <w:rPr>
              <w:rFonts w:ascii="Source Sans Pro" w:hAnsi="Source Sans Pro"/>
              <w:i/>
              <w:color w:val="000000"/>
              <w:lang w:val="de-CH"/>
            </w:rPr>
            <w:delText>In-der-Welt-Sein</w:delText>
          </w:r>
          <w:r w:rsidRPr="005F7D02" w:rsidDel="00D43BBA">
            <w:rPr>
              <w:rFonts w:ascii="Source Sans Pro" w:hAnsi="Source Sans Pro"/>
              <w:color w:val="000000"/>
              <w:lang w:val="de-CH"/>
            </w:rPr>
            <w:delText xml:space="preserve">(Willis 2006, 80). Ein Animismus als Epistemologie oder </w:delText>
          </w:r>
          <w:r w:rsidRPr="005F7D02" w:rsidDel="00D43BBA">
            <w:rPr>
              <w:rFonts w:ascii="Source Sans Pro" w:hAnsi="Source Sans Pro"/>
              <w:i/>
              <w:color w:val="000000"/>
              <w:lang w:val="de-CH"/>
            </w:rPr>
            <w:delText>story-making</w:delText>
          </w:r>
          <w:r w:rsidRPr="005F7D02" w:rsidDel="00D43BBA">
            <w:rPr>
              <w:rFonts w:ascii="Source Sans Pro" w:hAnsi="Source Sans Pro"/>
              <w:color w:val="000000"/>
              <w:lang w:val="de-CH"/>
            </w:rPr>
            <w:delText>(Dunne and Raby 2013, 88) erreicht die Verschiebung der Wertigkeit gegenüber dem</w:delText>
          </w:r>
          <w:r w:rsidRPr="005F7D02" w:rsidDel="00D43BBA">
            <w:rPr>
              <w:rFonts w:ascii="Source Sans Pro" w:hAnsi="Source Sans Pro"/>
              <w:color w:val="000000"/>
              <w:lang w:val="de-CH"/>
            </w:rPr>
            <w:delText xml:space="preserve"> Materiellen durch eine Vermittlung bestimmter Bilder.</w:delText>
          </w:r>
        </w:del>
      </w:moveFrom>
      <w:moveFromRangeEnd w:id="267"/>
    </w:p>
    <w:p w14:paraId="5872C360" w14:textId="128A528E" w:rsidR="00A971D9" w:rsidRPr="005F7D02" w:rsidDel="00D43BBA" w:rsidRDefault="00985D0D">
      <w:pPr>
        <w:pStyle w:val="Textkrper"/>
        <w:rPr>
          <w:del w:id="270" w:author="Lzicar Robert" w:date="2020-05-22T11:30:00Z"/>
          <w:moveFrom w:id="271" w:author="Lzicar Robert" w:date="2020-05-22T11:25:00Z"/>
          <w:rFonts w:ascii="Source Sans Pro" w:hAnsi="Source Sans Pro"/>
          <w:color w:val="000000"/>
          <w:lang w:val="de-CH"/>
        </w:rPr>
      </w:pPr>
      <w:moveFromRangeStart w:id="272" w:author="Lzicar Robert" w:date="2020-05-22T11:25:00Z" w:name="move41039118"/>
      <w:moveFrom w:id="273" w:author="Lzicar Robert" w:date="2020-05-22T11:25:00Z">
        <w:del w:id="274" w:author="Lzicar Robert" w:date="2020-05-22T11:30:00Z">
          <w:r w:rsidRPr="005F7D02" w:rsidDel="00D43BBA">
            <w:rPr>
              <w:rFonts w:ascii="Source Sans Pro" w:hAnsi="Source Sans Pro"/>
              <w:color w:val="000000"/>
              <w:lang w:val="de-CH"/>
            </w:rPr>
            <w:delText>Wie kann Animismus in Design zu einer nachhaltigeren Beziehung zu Technologie führen? Was sind animistische Ansätze der Design-Forschung in Bezug auf Produkte-Design? Wie bringen wir sowohl Benutzer al</w:delText>
          </w:r>
          <w:r w:rsidRPr="005F7D02" w:rsidDel="00D43BBA">
            <w:rPr>
              <w:rFonts w:ascii="Source Sans Pro" w:hAnsi="Source Sans Pro"/>
              <w:color w:val="000000"/>
              <w:lang w:val="de-CH"/>
            </w:rPr>
            <w:delText>s auch Designer dazu, sich respektvoll gegenüber gestalteten Objekten zu verhalten?</w:delText>
          </w:r>
        </w:del>
      </w:moveFrom>
    </w:p>
    <w:moveFromRangeEnd w:id="272"/>
    <w:p w14:paraId="45BE0FD1" w14:textId="09134D7F" w:rsidR="00A971D9" w:rsidRPr="005F7D02" w:rsidDel="00D43BBA" w:rsidRDefault="00985D0D">
      <w:pPr>
        <w:pStyle w:val="Textkrper"/>
        <w:rPr>
          <w:del w:id="275" w:author="Lzicar Robert" w:date="2020-05-22T11:28:00Z"/>
          <w:rFonts w:ascii="Source Sans Pro" w:hAnsi="Source Sans Pro"/>
          <w:color w:val="000000"/>
          <w:lang w:val="de-CH"/>
        </w:rPr>
      </w:pPr>
      <w:del w:id="276" w:author="Lzicar Robert" w:date="2020-05-22T11:28:00Z">
        <w:r w:rsidRPr="005F7D02" w:rsidDel="00D43BBA">
          <w:rPr>
            <w:rFonts w:ascii="Source Sans Pro" w:hAnsi="Source Sans Pro"/>
            <w:color w:val="000000"/>
            <w:lang w:val="de-CH"/>
          </w:rPr>
          <w:delText>Eine neue Sorgepraxis um technologische Artefakte ist unumgänglich. Wie kann eine animistische Werte- und Weltsicht in eine gesunde Beziehung zu Technologie führen? Wir leb</w:delText>
        </w:r>
        <w:r w:rsidRPr="005F7D02" w:rsidDel="00D43BBA">
          <w:rPr>
            <w:rFonts w:ascii="Source Sans Pro" w:hAnsi="Source Sans Pro"/>
            <w:color w:val="000000"/>
            <w:lang w:val="de-CH"/>
          </w:rPr>
          <w:delText>en in einer von Technologie vermittelten Welt sind aber nach wie vor der Auffassung, dass wir Technologie gestalten und gebrauchen. Wir haben kein Verständis davon, wie fest unsere Technologie nicht nur uns, sondern auch unsere Welt gestaltet. Dieses Verst</w:delText>
        </w:r>
        <w:r w:rsidRPr="005F7D02" w:rsidDel="00D43BBA">
          <w:rPr>
            <w:rFonts w:ascii="Source Sans Pro" w:hAnsi="Source Sans Pro"/>
            <w:color w:val="000000"/>
            <w:lang w:val="de-CH"/>
          </w:rPr>
          <w:delText>ändnis von Agency und Komplexität wird im Animismus wiedergegeben.</w:delText>
        </w:r>
      </w:del>
    </w:p>
    <w:p w14:paraId="2771ABE1" w14:textId="598E503D" w:rsidR="00A971D9" w:rsidRPr="005F7D02" w:rsidDel="00D43BBA" w:rsidRDefault="00985D0D">
      <w:pPr>
        <w:pStyle w:val="Textkrper"/>
        <w:rPr>
          <w:del w:id="277" w:author="Lzicar Robert" w:date="2020-05-22T11:30:00Z"/>
          <w:moveFrom w:id="278" w:author="Lzicar Robert" w:date="2020-05-22T11:29:00Z"/>
          <w:rFonts w:ascii="Source Sans Pro" w:hAnsi="Source Sans Pro"/>
          <w:color w:val="000000"/>
          <w:lang w:val="de-CH"/>
        </w:rPr>
      </w:pPr>
      <w:moveFromRangeStart w:id="279" w:author="Lzicar Robert" w:date="2020-05-22T11:29:00Z" w:name="move41039379"/>
      <w:moveFrom w:id="280" w:author="Lzicar Robert" w:date="2020-05-22T11:29:00Z">
        <w:del w:id="281" w:author="Lzicar Robert" w:date="2020-05-22T11:30:00Z">
          <w:r w:rsidRPr="005F7D02" w:rsidDel="00D43BBA">
            <w:rPr>
              <w:rFonts w:ascii="Source Sans Pro" w:hAnsi="Source Sans Pro"/>
              <w:color w:val="000000"/>
              <w:lang w:val="de-CH"/>
            </w:rPr>
            <w:delText>Wenn ich ein Objekt nicht nur als passive Materie, sondern als etwas lebendiges/beseeltes/handlungsfähiges erkenne, wird sich die Praxis gegenüber den Objekten als gesamtes verändern. Die G</w:delText>
          </w:r>
          <w:r w:rsidRPr="005F7D02" w:rsidDel="00D43BBA">
            <w:rPr>
              <w:rFonts w:ascii="Source Sans Pro" w:hAnsi="Source Sans Pro"/>
              <w:color w:val="000000"/>
              <w:lang w:val="de-CH"/>
            </w:rPr>
            <w:delText>eschichten welche um ein Objekt herum existieren, tragen massgeblich dazu bei wie dieses Ding erachtet und behandelt wird. Ein animistischer Ansatz kann diese Beziehung durch Narrative mit mehr emotionaler Bindung aufladen.</w:delText>
          </w:r>
        </w:del>
      </w:moveFrom>
    </w:p>
    <w:p w14:paraId="4EDBA03E" w14:textId="33DA07A6" w:rsidR="00A971D9" w:rsidRPr="005F7D02" w:rsidRDefault="00985D0D">
      <w:pPr>
        <w:pStyle w:val="berschrift2"/>
        <w:rPr>
          <w:rFonts w:ascii="Source Sans Pro" w:hAnsi="Source Sans Pro"/>
          <w:color w:val="000000"/>
          <w:lang w:val="de-CH"/>
        </w:rPr>
      </w:pPr>
      <w:bookmarkStart w:id="282" w:name="wissenschaftliche-bedeutsamkeit"/>
      <w:moveFromRangeEnd w:id="279"/>
      <w:del w:id="283" w:author="Lzicar Robert" w:date="2020-05-22T11:30:00Z">
        <w:r w:rsidRPr="005F7D02" w:rsidDel="00D43BBA">
          <w:rPr>
            <w:rFonts w:ascii="Source Sans Pro" w:hAnsi="Source Sans Pro"/>
            <w:color w:val="000000"/>
            <w:lang w:val="de-CH"/>
          </w:rPr>
          <w:delText>Wissenschaftliche Bedeutsamkeit</w:delText>
        </w:r>
      </w:del>
      <w:bookmarkEnd w:id="282"/>
      <w:proofErr w:type="spellStart"/>
      <w:ins w:id="284" w:author="Lzicar Robert" w:date="2020-05-22T11:30:00Z">
        <w:r w:rsidR="00D43BBA">
          <w:rPr>
            <w:rFonts w:ascii="Source Sans Pro" w:hAnsi="Source Sans Pro"/>
            <w:color w:val="000000"/>
            <w:lang w:val="de-CH"/>
          </w:rPr>
          <w:t>relevanz</w:t>
        </w:r>
      </w:ins>
      <w:proofErr w:type="spellEnd"/>
    </w:p>
    <w:p w14:paraId="22734A2D" w14:textId="30640FC2" w:rsidR="00D43BBA" w:rsidRDefault="00D43BBA" w:rsidP="00FE4F99">
      <w:pPr>
        <w:pStyle w:val="Textkrper"/>
        <w:rPr>
          <w:ins w:id="285" w:author="Lzicar Robert" w:date="2020-05-22T11:41:00Z"/>
          <w:rFonts w:ascii="Source Sans Pro" w:hAnsi="Source Sans Pro"/>
          <w:color w:val="000000"/>
          <w:lang w:val="de-CH"/>
        </w:rPr>
      </w:pPr>
      <w:ins w:id="286" w:author="Lzicar Robert" w:date="2020-05-22T11:30:00Z">
        <w:r w:rsidRPr="005F7D02">
          <w:rPr>
            <w:rFonts w:ascii="Source Sans Pro" w:hAnsi="Source Sans Pro"/>
            <w:color w:val="000000"/>
            <w:lang w:val="de-CH"/>
          </w:rPr>
          <w:t xml:space="preserve">Eine neue Sorgepraxis um technologische Artefakte ist unumgänglich. Wir leben in einer von Technologie vermittelten Welt sind aber nach wie vor der Auffassung, dass wir Technologie gestalten und gebrauchen. Wir haben kein </w:t>
        </w:r>
        <w:proofErr w:type="spellStart"/>
        <w:r w:rsidRPr="005F7D02">
          <w:rPr>
            <w:rFonts w:ascii="Source Sans Pro" w:hAnsi="Source Sans Pro"/>
            <w:color w:val="000000"/>
            <w:lang w:val="de-CH"/>
          </w:rPr>
          <w:t>Verständis</w:t>
        </w:r>
        <w:proofErr w:type="spellEnd"/>
        <w:r w:rsidRPr="005F7D02">
          <w:rPr>
            <w:rFonts w:ascii="Source Sans Pro" w:hAnsi="Source Sans Pro"/>
            <w:color w:val="000000"/>
            <w:lang w:val="de-CH"/>
          </w:rPr>
          <w:t xml:space="preserve"> davon, wie fest </w:t>
        </w:r>
      </w:ins>
      <w:commentRangeStart w:id="287"/>
      <w:proofErr w:type="spellStart"/>
      <w:ins w:id="288" w:author="Lzicar Robert" w:date="2020-05-22T11:33:00Z">
        <w:r w:rsidR="004A37AC">
          <w:rPr>
            <w:rFonts w:ascii="Source Sans Pro" w:hAnsi="Source Sans Pro"/>
            <w:color w:val="000000"/>
            <w:lang w:val="de-CH"/>
          </w:rPr>
          <w:t>techznologische</w:t>
        </w:r>
        <w:proofErr w:type="spellEnd"/>
        <w:r w:rsidR="004A37AC">
          <w:rPr>
            <w:rFonts w:ascii="Source Sans Pro" w:hAnsi="Source Sans Pro"/>
            <w:color w:val="000000"/>
            <w:lang w:val="de-CH"/>
          </w:rPr>
          <w:t xml:space="preserve"> Produkte und Prozesse</w:t>
        </w:r>
      </w:ins>
      <w:ins w:id="289" w:author="Lzicar Robert" w:date="2020-05-22T11:30:00Z">
        <w:r w:rsidRPr="005F7D02">
          <w:rPr>
            <w:rFonts w:ascii="Source Sans Pro" w:hAnsi="Source Sans Pro"/>
            <w:color w:val="000000"/>
            <w:lang w:val="de-CH"/>
          </w:rPr>
          <w:t xml:space="preserve"> </w:t>
        </w:r>
      </w:ins>
      <w:commentRangeEnd w:id="287"/>
      <w:ins w:id="290" w:author="Lzicar Robert" w:date="2020-05-22T11:33:00Z">
        <w:r w:rsidR="004A37AC">
          <w:rPr>
            <w:rStyle w:val="Kommentarzeichen"/>
          </w:rPr>
          <w:commentReference w:id="287"/>
        </w:r>
      </w:ins>
      <w:ins w:id="291" w:author="Lzicar Robert" w:date="2020-05-22T11:30:00Z">
        <w:r w:rsidRPr="005F7D02">
          <w:rPr>
            <w:rFonts w:ascii="Source Sans Pro" w:hAnsi="Source Sans Pro"/>
            <w:color w:val="000000"/>
            <w:lang w:val="de-CH"/>
          </w:rPr>
          <w:t xml:space="preserve">nicht nur uns, sondern auch unsere Welt gestaltet. </w:t>
        </w:r>
      </w:ins>
      <w:ins w:id="292" w:author="Lzicar Robert" w:date="2020-05-22T11:34:00Z">
        <w:r w:rsidR="00FE4F99">
          <w:rPr>
            <w:rFonts w:ascii="Source Sans Pro" w:hAnsi="Source Sans Pro"/>
            <w:color w:val="000000"/>
            <w:lang w:val="de-CH"/>
          </w:rPr>
          <w:t>Es besteht das Potential d</w:t>
        </w:r>
      </w:ins>
      <w:ins w:id="293" w:author="Lzicar Robert" w:date="2020-05-22T11:30:00Z">
        <w:r w:rsidRPr="005F7D02">
          <w:rPr>
            <w:rFonts w:ascii="Source Sans Pro" w:hAnsi="Source Sans Pro"/>
            <w:color w:val="000000"/>
            <w:lang w:val="de-CH"/>
          </w:rPr>
          <w:t xml:space="preserve">ieses Verständnis von Agency und Komplexität </w:t>
        </w:r>
      </w:ins>
      <w:ins w:id="294" w:author="Lzicar Robert" w:date="2020-05-22T11:34:00Z">
        <w:r w:rsidR="00FE4F99">
          <w:rPr>
            <w:rFonts w:ascii="Source Sans Pro" w:hAnsi="Source Sans Pro"/>
            <w:color w:val="000000"/>
            <w:lang w:val="de-CH"/>
          </w:rPr>
          <w:t xml:space="preserve">vom Animismus auf das Design übertragen zu können. </w:t>
        </w:r>
      </w:ins>
      <w:ins w:id="295" w:author="Lzicar Robert" w:date="2020-05-22T11:35:00Z">
        <w:r w:rsidR="00FE4F99" w:rsidRPr="005F7D02">
          <w:rPr>
            <w:rFonts w:ascii="Source Sans Pro" w:hAnsi="Source Sans Pro"/>
            <w:color w:val="000000"/>
            <w:lang w:val="de-CH"/>
          </w:rPr>
          <w:t>Die Geschichten welche um ein Objekt herum existieren, tragen massgeblich dazu bei wie dieses Ding erachtet und behandelt wird. Ein animistischer Ansatz kann diese Beziehung durch Narrative mit mehr emotionaler Bindung aufladen.</w:t>
        </w:r>
      </w:ins>
      <w:ins w:id="296" w:author="Lzicar Robert" w:date="2020-05-22T11:34:00Z">
        <w:r w:rsidR="00FE4F99">
          <w:rPr>
            <w:rFonts w:ascii="Source Sans Pro" w:hAnsi="Source Sans Pro"/>
            <w:color w:val="000000"/>
            <w:lang w:val="de-CH"/>
          </w:rPr>
          <w:t xml:space="preserve"> </w:t>
        </w:r>
      </w:ins>
      <w:ins w:id="297" w:author="Lzicar Robert" w:date="2020-05-22T11:30:00Z">
        <w:r w:rsidRPr="005F7D02">
          <w:rPr>
            <w:rFonts w:ascii="Source Sans Pro" w:hAnsi="Source Sans Pro"/>
            <w:color w:val="000000"/>
            <w:lang w:val="de-CH"/>
          </w:rPr>
          <w:t xml:space="preserve">Wenn ich ein Objekt nicht nur als passive Materie, sondern als etwas lebendiges/beseeltes/handlungsfähiges erkenne, wird sich die Praxis gegenüber den Objekten als gesamtes verändern. </w:t>
        </w:r>
      </w:ins>
      <w:ins w:id="298" w:author="Lzicar Robert" w:date="2020-05-22T11:35:00Z">
        <w:r w:rsidR="00FE4F99">
          <w:rPr>
            <w:rFonts w:ascii="Source Sans Pro" w:hAnsi="Source Sans Pro"/>
            <w:color w:val="000000"/>
            <w:lang w:val="de-CH"/>
          </w:rPr>
          <w:t xml:space="preserve">Auf diese Weise </w:t>
        </w:r>
        <w:commentRangeStart w:id="299"/>
        <w:r w:rsidR="00FE4F99">
          <w:rPr>
            <w:rFonts w:ascii="Source Sans Pro" w:hAnsi="Source Sans Pro"/>
            <w:color w:val="000000"/>
            <w:lang w:val="de-CH"/>
          </w:rPr>
          <w:t>…</w:t>
        </w:r>
        <w:commentRangeEnd w:id="299"/>
        <w:r w:rsidR="00FE4F99">
          <w:rPr>
            <w:rStyle w:val="Kommentarzeichen"/>
          </w:rPr>
          <w:commentReference w:id="299"/>
        </w:r>
      </w:ins>
    </w:p>
    <w:p w14:paraId="09BD45B2" w14:textId="3D276454" w:rsidR="007F743F" w:rsidRDefault="007F743F" w:rsidP="00FE4F99">
      <w:pPr>
        <w:pStyle w:val="Textkrper"/>
        <w:rPr>
          <w:ins w:id="300" w:author="Lzicar Robert" w:date="2020-05-22T11:41:00Z"/>
          <w:rFonts w:ascii="Source Sans Pro" w:hAnsi="Source Sans Pro"/>
          <w:color w:val="000000"/>
          <w:lang w:val="de-CH"/>
        </w:rPr>
      </w:pPr>
    </w:p>
    <w:p w14:paraId="6D273AD5" w14:textId="77777777" w:rsidR="007F743F" w:rsidRPr="005F7D02" w:rsidDel="007F743F" w:rsidRDefault="007F743F" w:rsidP="007F743F">
      <w:pPr>
        <w:pStyle w:val="Textkrper"/>
        <w:rPr>
          <w:del w:id="301" w:author="Lzicar Robert" w:date="2020-05-22T11:41:00Z"/>
          <w:moveTo w:id="302" w:author="Lzicar Robert" w:date="2020-05-22T11:41:00Z"/>
          <w:rFonts w:ascii="Source Sans Pro" w:hAnsi="Source Sans Pro"/>
          <w:color w:val="000000"/>
          <w:lang w:val="de-CH"/>
        </w:rPr>
      </w:pPr>
      <w:moveToRangeStart w:id="303" w:author="Lzicar Robert" w:date="2020-05-22T11:41:00Z" w:name="move41040130"/>
      <w:moveTo w:id="304" w:author="Lzicar Robert" w:date="2020-05-22T11:41:00Z">
        <w:r w:rsidRPr="005F7D02">
          <w:rPr>
            <w:rFonts w:ascii="Source Sans Pro" w:hAnsi="Source Sans Pro"/>
            <w:color w:val="000000"/>
            <w:lang w:val="de-CH"/>
          </w:rPr>
          <w:lastRenderedPageBreak/>
          <w:t>Aus Sicht der Anwender ist das Problem der Umweltzerstörung durch die Produktion, dem Recycling und der Kurzlebigkeit der Geräte nachvollziehbar, macht betroffen, aber auch hilflos. Ein Verständnis für die Komplexitäten aus welchen die Probleme entstehen sowie eine starke Bindung zum Objekt führen dazu, sich bewusster mit Herstellern und Geräten sowie deren Nachhaltigkeit auseinander zu setzen und so politischen Druck auszuüben sowie eine nachhaltigere Sorgepraxis für Geräte zu entwickeln.</w:t>
        </w:r>
      </w:moveTo>
    </w:p>
    <w:moveToRangeEnd w:id="303"/>
    <w:p w14:paraId="0D40A3BF" w14:textId="03D68AD7" w:rsidR="007F743F" w:rsidRDefault="007F743F" w:rsidP="00FE4F99">
      <w:pPr>
        <w:pStyle w:val="Textkrper"/>
        <w:rPr>
          <w:ins w:id="305" w:author="Lzicar Robert" w:date="2020-05-22T11:41:00Z"/>
          <w:rFonts w:ascii="Source Sans Pro" w:hAnsi="Source Sans Pro"/>
          <w:color w:val="000000"/>
          <w:lang w:val="de-CH"/>
        </w:rPr>
      </w:pPr>
    </w:p>
    <w:p w14:paraId="4C3DB6EC" w14:textId="77777777" w:rsidR="007F743F" w:rsidRPr="005F7D02" w:rsidDel="007F743F" w:rsidRDefault="007F743F" w:rsidP="007F743F">
      <w:pPr>
        <w:pStyle w:val="Textkrper"/>
        <w:rPr>
          <w:del w:id="306" w:author="Lzicar Robert" w:date="2020-05-22T11:41:00Z"/>
          <w:moveTo w:id="307" w:author="Lzicar Robert" w:date="2020-05-22T11:41:00Z"/>
          <w:rFonts w:ascii="Source Sans Pro" w:hAnsi="Source Sans Pro"/>
          <w:color w:val="000000"/>
          <w:lang w:val="de-CH"/>
        </w:rPr>
      </w:pPr>
      <w:moveToRangeStart w:id="308" w:author="Lzicar Robert" w:date="2020-05-22T11:41:00Z" w:name="move41040107"/>
      <w:moveTo w:id="309" w:author="Lzicar Robert" w:date="2020-05-22T11:41:00Z">
        <w:r w:rsidRPr="005F7D02">
          <w:rPr>
            <w:rFonts w:ascii="Source Sans Pro" w:hAnsi="Source Sans Pro"/>
            <w:color w:val="000000"/>
            <w:lang w:val="de-CH"/>
          </w:rPr>
          <w:t>Industrie- und Produktedesigner sind sich der Komplexitäten und Problematiken der in ihrer Praxis verwendeten Materialien oftmals bewusst, müssen aber aufgrund der eigenen finanziellen Abhängigkeit auf nachhaltige Produktionen verzichten. Ein starkes ethisches Grundgerüst, welches benannte Problematiken nahbar macht, hilft im Umgang mit Kunden, Politik und Herstellern die nötige Bereitschaft für höhere Investitionen zu tätigen. Die erarbeiteten Design-Tools sollen den Designer*innen und Studios zur Verwendung und Weiterentwicklung zur Verfügung gestellt werden.</w:t>
        </w:r>
      </w:moveTo>
    </w:p>
    <w:moveToRangeEnd w:id="308"/>
    <w:p w14:paraId="58991346" w14:textId="77777777" w:rsidR="007F743F" w:rsidRDefault="007F743F" w:rsidP="00FE4F99">
      <w:pPr>
        <w:pStyle w:val="Textkrper"/>
        <w:rPr>
          <w:ins w:id="310" w:author="Lzicar Robert" w:date="2020-05-22T11:30:00Z"/>
          <w:rFonts w:ascii="Source Sans Pro" w:hAnsi="Source Sans Pro"/>
          <w:color w:val="000000"/>
          <w:lang w:val="de-CH"/>
        </w:rPr>
        <w:pPrChange w:id="311" w:author="Lzicar Robert" w:date="2020-05-22T11:34:00Z">
          <w:pPr>
            <w:pStyle w:val="FirstParagraph"/>
          </w:pPr>
        </w:pPrChange>
      </w:pPr>
    </w:p>
    <w:p w14:paraId="51735071" w14:textId="2AE17996" w:rsidR="00344105" w:rsidRPr="005F7D02" w:rsidDel="00344105" w:rsidRDefault="007F743F" w:rsidP="00344105">
      <w:pPr>
        <w:pStyle w:val="Textkrper"/>
        <w:rPr>
          <w:del w:id="312" w:author="Lzicar Robert" w:date="2020-05-22T11:40:00Z"/>
          <w:moveTo w:id="313" w:author="Lzicar Robert" w:date="2020-05-22T11:40:00Z"/>
          <w:rFonts w:ascii="Source Sans Pro" w:hAnsi="Source Sans Pro"/>
          <w:color w:val="000000"/>
          <w:lang w:val="de-CH"/>
        </w:rPr>
      </w:pPr>
      <w:ins w:id="314" w:author="Lzicar Robert" w:date="2020-05-22T11:42:00Z">
        <w:r>
          <w:rPr>
            <w:rFonts w:ascii="Source Sans Pro" w:hAnsi="Source Sans Pro"/>
            <w:color w:val="000000"/>
            <w:lang w:val="de-CH"/>
          </w:rPr>
          <w:t>Auf wissenschaftlicher Ebene …</w:t>
        </w:r>
      </w:ins>
      <w:moveToRangeStart w:id="315" w:author="Lzicar Robert" w:date="2020-05-22T11:40:00Z" w:name="move41040039"/>
      <w:moveTo w:id="316" w:author="Lzicar Robert" w:date="2020-05-22T11:40:00Z">
        <w:r w:rsidR="00344105" w:rsidRPr="005F7D02">
          <w:rPr>
            <w:rFonts w:ascii="Source Sans Pro" w:hAnsi="Source Sans Pro"/>
            <w:color w:val="000000"/>
            <w:lang w:val="de-CH"/>
          </w:rPr>
          <w:t>Vor dem Hintergrund gegenwärtiger Praktiken und Versuche zur Nachhaltigkeit müssen die Bestrebungen im Bereich Technologie verstärkt werden. Der Forschungsinhalt möchte hier eine weitere Basis für solche Unterfangen erarbeiten.</w:t>
        </w:r>
      </w:moveTo>
      <w:ins w:id="317" w:author="Lzicar Robert" w:date="2020-05-22T11:40:00Z">
        <w:r w:rsidR="00344105">
          <w:rPr>
            <w:rFonts w:ascii="Source Sans Pro" w:hAnsi="Source Sans Pro"/>
            <w:color w:val="000000"/>
            <w:lang w:val="de-CH"/>
          </w:rPr>
          <w:t xml:space="preserve"> </w:t>
        </w:r>
      </w:ins>
    </w:p>
    <w:moveToRangeEnd w:id="315"/>
    <w:p w14:paraId="5A9F4BA1" w14:textId="71DA24FE" w:rsidR="00A971D9" w:rsidRPr="005F7D02" w:rsidRDefault="00985D0D" w:rsidP="00344105">
      <w:pPr>
        <w:pStyle w:val="Textkrper"/>
        <w:rPr>
          <w:lang w:val="de-CH"/>
        </w:rPr>
        <w:pPrChange w:id="318" w:author="Lzicar Robert" w:date="2020-05-22T11:40:00Z">
          <w:pPr>
            <w:pStyle w:val="FirstParagraph"/>
          </w:pPr>
        </w:pPrChange>
      </w:pPr>
      <w:r w:rsidRPr="005F7D02">
        <w:rPr>
          <w:lang w:val="de-CH"/>
        </w:rPr>
        <w:t xml:space="preserve">Das </w:t>
      </w:r>
      <w:del w:id="319" w:author="Lzicar Robert" w:date="2020-05-22T11:40:00Z">
        <w:r w:rsidRPr="005F7D02" w:rsidDel="00344105">
          <w:rPr>
            <w:lang w:val="de-CH"/>
          </w:rPr>
          <w:delText xml:space="preserve">praxisorientierte </w:delText>
        </w:r>
      </w:del>
      <w:r w:rsidRPr="005F7D02">
        <w:rPr>
          <w:lang w:val="de-CH"/>
        </w:rPr>
        <w:t xml:space="preserve">Forschungsvorhaben trägt </w:t>
      </w:r>
      <w:ins w:id="320" w:author="Lzicar Robert" w:date="2020-05-22T11:40:00Z">
        <w:r w:rsidR="00344105">
          <w:rPr>
            <w:lang w:val="de-CH"/>
          </w:rPr>
          <w:t xml:space="preserve">weiterhin </w:t>
        </w:r>
      </w:ins>
      <w:r w:rsidRPr="005F7D02">
        <w:rPr>
          <w:lang w:val="de-CH"/>
        </w:rPr>
        <w:t xml:space="preserve">zu einer aktualisierten Theoriebildung in Design bei, indem Hypothesen, Begriffe und Differenzen aus Forschungstendenzen in Studien des </w:t>
      </w:r>
      <w:proofErr w:type="spellStart"/>
      <w:r w:rsidRPr="005F7D02">
        <w:rPr>
          <w:lang w:val="de-CH"/>
        </w:rPr>
        <w:t>Anthropozän</w:t>
      </w:r>
      <w:proofErr w:type="spellEnd"/>
      <w:r w:rsidRPr="005F7D02">
        <w:rPr>
          <w:lang w:val="de-CH"/>
        </w:rPr>
        <w:t xml:space="preserve"> (Anthropologie), dem Posthumanismus und der Ontologischen Wen</w:t>
      </w:r>
      <w:r w:rsidRPr="005F7D02">
        <w:rPr>
          <w:lang w:val="de-CH"/>
        </w:rPr>
        <w:t>de (Philosophie) sowie dem Neuen Materialismus (Feminist Studies) untersucht, transferiert und allenfalls neu formuliert werden. Das im Projekt neu generierte theoretische Wissen ist sowohl für die Designforschung als auch für die Wissenschafts- und Techno</w:t>
      </w:r>
      <w:r w:rsidRPr="005F7D02">
        <w:rPr>
          <w:lang w:val="de-CH"/>
        </w:rPr>
        <w:t xml:space="preserve">logiestudien (STS, </w:t>
      </w:r>
      <w:proofErr w:type="spellStart"/>
      <w:r w:rsidRPr="005F7D02">
        <w:rPr>
          <w:lang w:val="de-CH"/>
        </w:rPr>
        <w:t>science</w:t>
      </w:r>
      <w:proofErr w:type="spellEnd"/>
      <w:r w:rsidRPr="005F7D02">
        <w:rPr>
          <w:lang w:val="de-CH"/>
        </w:rPr>
        <w:t xml:space="preserve"> </w:t>
      </w:r>
      <w:proofErr w:type="spellStart"/>
      <w:r w:rsidRPr="005F7D02">
        <w:rPr>
          <w:lang w:val="de-CH"/>
        </w:rPr>
        <w:t>and</w:t>
      </w:r>
      <w:proofErr w:type="spellEnd"/>
      <w:r w:rsidRPr="005F7D02">
        <w:rPr>
          <w:lang w:val="de-CH"/>
        </w:rPr>
        <w:t xml:space="preserve"> </w:t>
      </w:r>
      <w:proofErr w:type="spellStart"/>
      <w:r w:rsidRPr="005F7D02">
        <w:rPr>
          <w:lang w:val="de-CH"/>
        </w:rPr>
        <w:t>technology</w:t>
      </w:r>
      <w:proofErr w:type="spellEnd"/>
      <w:r w:rsidRPr="005F7D02">
        <w:rPr>
          <w:lang w:val="de-CH"/>
        </w:rPr>
        <w:t xml:space="preserve"> </w:t>
      </w:r>
      <w:proofErr w:type="spellStart"/>
      <w:r w:rsidRPr="005F7D02">
        <w:rPr>
          <w:lang w:val="de-CH"/>
        </w:rPr>
        <w:t>studies</w:t>
      </w:r>
      <w:proofErr w:type="spellEnd"/>
      <w:r w:rsidRPr="005F7D02">
        <w:rPr>
          <w:lang w:val="de-CH"/>
        </w:rPr>
        <w:t>) relevant, indem interdisziplinäre Rückstände aufgeholt und Lücken geschlossen werden.</w:t>
      </w:r>
    </w:p>
    <w:p w14:paraId="2C2548EA" w14:textId="2A14E0D3" w:rsidR="00A971D9" w:rsidRPr="005F7D02" w:rsidDel="0077765A" w:rsidRDefault="00985D0D">
      <w:pPr>
        <w:pStyle w:val="Textkrper"/>
        <w:rPr>
          <w:del w:id="321" w:author="Lzicar Robert" w:date="2020-05-22T11:36:00Z"/>
          <w:rFonts w:ascii="Source Sans Pro" w:hAnsi="Source Sans Pro"/>
          <w:color w:val="000000"/>
          <w:lang w:val="de-CH"/>
        </w:rPr>
      </w:pPr>
      <w:commentRangeStart w:id="322"/>
      <w:del w:id="323" w:author="Lzicar Robert" w:date="2020-05-22T11:36:00Z">
        <w:r w:rsidRPr="005F7D02" w:rsidDel="0077765A">
          <w:rPr>
            <w:rFonts w:ascii="Source Sans Pro" w:hAnsi="Source Sans Pro"/>
            <w:color w:val="000000"/>
            <w:lang w:val="de-CH"/>
          </w:rPr>
          <w:delText>M</w:delText>
        </w:r>
        <w:r w:rsidRPr="005F7D02" w:rsidDel="0077765A">
          <w:rPr>
            <w:rFonts w:ascii="Source Sans Pro" w:hAnsi="Source Sans Pro"/>
            <w:color w:val="000000"/>
            <w:lang w:val="de-CH"/>
          </w:rPr>
          <w:delText xml:space="preserve">it welchen rhetorischen Möglichkeiten in den Geschichten um Objekte werden Praxen ausgeformt? </w:delText>
        </w:r>
        <w:commentRangeEnd w:id="322"/>
        <w:r w:rsidR="00F955F8" w:rsidDel="0077765A">
          <w:rPr>
            <w:rStyle w:val="Kommentarzeichen"/>
          </w:rPr>
          <w:commentReference w:id="322"/>
        </w:r>
      </w:del>
      <w:moveFromRangeStart w:id="324" w:author="Lzicar Robert" w:date="2020-05-22T11:35:00Z" w:name="move41039762"/>
      <w:moveFrom w:id="325" w:author="Lzicar Robert" w:date="2020-05-22T11:35:00Z">
        <w:del w:id="326" w:author="Lzicar Robert" w:date="2020-05-22T11:36:00Z">
          <w:r w:rsidRPr="005F7D02" w:rsidDel="0077765A">
            <w:rPr>
              <w:rFonts w:ascii="Source Sans Pro" w:hAnsi="Source Sans Pro"/>
              <w:color w:val="000000"/>
              <w:lang w:val="de-CH"/>
            </w:rPr>
            <w:delText>Die Untersuchung richtet</w:delText>
          </w:r>
          <w:r w:rsidRPr="005F7D02" w:rsidDel="0077765A">
            <w:rPr>
              <w:rFonts w:ascii="Source Sans Pro" w:hAnsi="Source Sans Pro"/>
              <w:color w:val="000000"/>
              <w:lang w:val="de-CH"/>
            </w:rPr>
            <w:delText xml:space="preserve"> den Blick nicht nur auf die Makroebene der Bedeutungen, sondern vor allem auf die Mikroebene der </w:delText>
          </w:r>
          <w:r w:rsidRPr="005F7D02" w:rsidDel="0077765A">
            <w:rPr>
              <w:rFonts w:ascii="Source Sans Pro" w:hAnsi="Source Sans Pro"/>
              <w:i/>
              <w:color w:val="000000"/>
              <w:lang w:val="de-CH"/>
            </w:rPr>
            <w:delText>sprachlichen</w:delText>
          </w:r>
          <w:r w:rsidRPr="005F7D02" w:rsidDel="0077765A">
            <w:rPr>
              <w:rFonts w:ascii="Source Sans Pro" w:hAnsi="Source Sans Pro"/>
              <w:color w:val="000000"/>
              <w:lang w:val="de-CH"/>
            </w:rPr>
            <w:delText xml:space="preserve"> Mittel und der damit intendierten Wirkungen. Das unmittelbar Metaphorische soll Gegenstand sein und entsprechend ernst genommen werden.</w:delText>
          </w:r>
        </w:del>
      </w:moveFrom>
      <w:moveFromRangeEnd w:id="324"/>
    </w:p>
    <w:p w14:paraId="2D6B024A" w14:textId="77777777" w:rsidR="00A971D9" w:rsidRPr="005F7D02" w:rsidRDefault="00985D0D">
      <w:pPr>
        <w:pStyle w:val="Textkrper"/>
        <w:rPr>
          <w:rFonts w:ascii="Source Sans Pro" w:hAnsi="Source Sans Pro"/>
          <w:color w:val="000000"/>
          <w:lang w:val="de-CH"/>
        </w:rPr>
      </w:pPr>
      <w:r w:rsidRPr="005F7D02">
        <w:rPr>
          <w:rFonts w:ascii="Source Sans Pro" w:hAnsi="Source Sans Pro"/>
          <w:color w:val="000000"/>
          <w:lang w:val="de-CH"/>
        </w:rPr>
        <w:t>Es wird a</w:t>
      </w:r>
      <w:r w:rsidRPr="005F7D02">
        <w:rPr>
          <w:rFonts w:ascii="Source Sans Pro" w:hAnsi="Source Sans Pro"/>
          <w:color w:val="000000"/>
          <w:lang w:val="de-CH"/>
        </w:rPr>
        <w:t>ngestrebt Forschungsergebnisse in relevanten Journalen zu publizieren (</w:t>
      </w:r>
      <w:proofErr w:type="spellStart"/>
      <w:r w:rsidRPr="005F7D02">
        <w:rPr>
          <w:rFonts w:ascii="Source Sans Pro" w:hAnsi="Source Sans Pro"/>
          <w:color w:val="000000"/>
          <w:lang w:val="de-CH"/>
        </w:rPr>
        <w:t>She</w:t>
      </w:r>
      <w:proofErr w:type="spellEnd"/>
      <w:r w:rsidRPr="005F7D02">
        <w:rPr>
          <w:rFonts w:ascii="Source Sans Pro" w:hAnsi="Source Sans Pro"/>
          <w:color w:val="000000"/>
          <w:lang w:val="de-CH"/>
        </w:rPr>
        <w:t xml:space="preserve"> </w:t>
      </w:r>
      <w:proofErr w:type="spellStart"/>
      <w:r w:rsidRPr="005F7D02">
        <w:rPr>
          <w:rFonts w:ascii="Source Sans Pro" w:hAnsi="Source Sans Pro"/>
          <w:color w:val="000000"/>
          <w:lang w:val="de-CH"/>
        </w:rPr>
        <w:t>Ji</w:t>
      </w:r>
      <w:proofErr w:type="spellEnd"/>
      <w:r w:rsidRPr="005F7D02">
        <w:rPr>
          <w:rFonts w:ascii="Source Sans Pro" w:hAnsi="Source Sans Pro"/>
          <w:color w:val="000000"/>
          <w:lang w:val="de-CH"/>
        </w:rPr>
        <w:t xml:space="preserve">, Design </w:t>
      </w:r>
      <w:proofErr w:type="spellStart"/>
      <w:r w:rsidRPr="005F7D02">
        <w:rPr>
          <w:rFonts w:ascii="Source Sans Pro" w:hAnsi="Source Sans Pro"/>
          <w:color w:val="000000"/>
          <w:lang w:val="de-CH"/>
        </w:rPr>
        <w:t>Issues</w:t>
      </w:r>
      <w:proofErr w:type="spellEnd"/>
      <w:r w:rsidRPr="005F7D02">
        <w:rPr>
          <w:rFonts w:ascii="Source Sans Pro" w:hAnsi="Source Sans Pro"/>
          <w:color w:val="000000"/>
          <w:lang w:val="de-CH"/>
        </w:rPr>
        <w:t>, HAU). Das Forschungsvorhaben wird so einem Publikum vorgestellt, welches nebst einer Affinität für Design auch andere Disziplinen im Fokus hat. Weiterhin ist eine</w:t>
      </w:r>
      <w:r w:rsidRPr="005F7D02">
        <w:rPr>
          <w:rFonts w:ascii="Source Sans Pro" w:hAnsi="Source Sans Pro"/>
          <w:color w:val="000000"/>
          <w:lang w:val="de-CH"/>
        </w:rPr>
        <w:t xml:space="preserve"> aktive Teilnahme an Konferenzen angedacht, durch Vorträge sowie Workshops.</w:t>
      </w:r>
    </w:p>
    <w:p w14:paraId="7D439D15" w14:textId="77777777" w:rsidR="00A971D9" w:rsidRPr="005F7D02" w:rsidRDefault="00985D0D">
      <w:pPr>
        <w:pStyle w:val="berschrift2"/>
        <w:rPr>
          <w:rFonts w:ascii="Source Sans Pro" w:hAnsi="Source Sans Pro"/>
          <w:color w:val="000000"/>
          <w:lang w:val="de-CH"/>
        </w:rPr>
      </w:pPr>
      <w:bookmarkStart w:id="327" w:name="ausserwissenschaftliche-bedeutsamkeit"/>
      <w:commentRangeStart w:id="328"/>
      <w:r w:rsidRPr="005F7D02">
        <w:rPr>
          <w:rFonts w:ascii="Source Sans Pro" w:hAnsi="Source Sans Pro"/>
          <w:color w:val="000000"/>
          <w:lang w:val="de-CH"/>
        </w:rPr>
        <w:t>Ausserwissenschaftliche Bedeutsamkeit</w:t>
      </w:r>
      <w:bookmarkEnd w:id="327"/>
      <w:commentRangeEnd w:id="328"/>
      <w:r w:rsidR="002D0D31">
        <w:rPr>
          <w:rStyle w:val="Kommentarzeichen"/>
          <w:rFonts w:asciiTheme="minorHAnsi" w:eastAsiaTheme="minorHAnsi" w:hAnsiTheme="minorHAnsi" w:cstheme="minorBidi"/>
          <w:b w:val="0"/>
          <w:bCs w:val="0"/>
          <w:color w:val="auto"/>
        </w:rPr>
        <w:commentReference w:id="328"/>
      </w:r>
    </w:p>
    <w:p w14:paraId="25EE246B" w14:textId="77777777" w:rsidR="00A971D9" w:rsidRPr="005F7D02" w:rsidRDefault="00985D0D">
      <w:pPr>
        <w:pStyle w:val="FirstParagraph"/>
        <w:rPr>
          <w:rFonts w:ascii="Source Sans Pro" w:hAnsi="Source Sans Pro"/>
          <w:color w:val="000000"/>
          <w:lang w:val="de-CH"/>
        </w:rPr>
      </w:pPr>
      <w:commentRangeStart w:id="329"/>
      <w:r w:rsidRPr="005F7D02">
        <w:rPr>
          <w:rFonts w:ascii="Source Sans Pro" w:hAnsi="Source Sans Pro"/>
          <w:color w:val="000000"/>
          <w:lang w:val="de-CH"/>
        </w:rPr>
        <w:t>Die Relevanz der Forschung wird anhand der Nachhaltigkeit von Design in Bezug auf Technologie überprüft und leistet so einen gesellschaftliche</w:t>
      </w:r>
      <w:r w:rsidRPr="005F7D02">
        <w:rPr>
          <w:rFonts w:ascii="Source Sans Pro" w:hAnsi="Source Sans Pro"/>
          <w:color w:val="000000"/>
          <w:lang w:val="de-CH"/>
        </w:rPr>
        <w:t>n Beitrag.</w:t>
      </w:r>
      <w:commentRangeEnd w:id="329"/>
      <w:r w:rsidR="00106E66">
        <w:rPr>
          <w:rStyle w:val="Kommentarzeichen"/>
        </w:rPr>
        <w:commentReference w:id="329"/>
      </w:r>
    </w:p>
    <w:p w14:paraId="3BF7E507" w14:textId="609BBB75" w:rsidR="00A971D9" w:rsidRPr="005F7D02" w:rsidDel="00344105" w:rsidRDefault="00985D0D">
      <w:pPr>
        <w:pStyle w:val="Textkrper"/>
        <w:rPr>
          <w:moveFrom w:id="330" w:author="Lzicar Robert" w:date="2020-05-22T11:40:00Z"/>
          <w:rFonts w:ascii="Source Sans Pro" w:hAnsi="Source Sans Pro"/>
          <w:color w:val="000000"/>
          <w:lang w:val="de-CH"/>
        </w:rPr>
      </w:pPr>
      <w:moveFromRangeStart w:id="331" w:author="Lzicar Robert" w:date="2020-05-22T11:40:00Z" w:name="move41040039"/>
      <w:moveFrom w:id="332" w:author="Lzicar Robert" w:date="2020-05-22T11:40:00Z">
        <w:r w:rsidRPr="005F7D02" w:rsidDel="00344105">
          <w:rPr>
            <w:rFonts w:ascii="Source Sans Pro" w:hAnsi="Source Sans Pro"/>
            <w:color w:val="000000"/>
            <w:lang w:val="de-CH"/>
          </w:rPr>
          <w:t>Vor dem Hintergrund gegenwärtiger Praktiken und Versuche zur Nachhaltigkeit müssen die Bestrebungen im Bereich Technologie verstärkt werden. Der Forschungsinhalt möchte hier eine weitere Basis für solche Unterfangen erarbeiten.</w:t>
        </w:r>
      </w:moveFrom>
    </w:p>
    <w:p w14:paraId="301A1450" w14:textId="3D0C4C86" w:rsidR="00A971D9" w:rsidRPr="005F7D02" w:rsidDel="007F743F" w:rsidRDefault="00985D0D">
      <w:pPr>
        <w:pStyle w:val="Textkrper"/>
        <w:rPr>
          <w:moveFrom w:id="333" w:author="Lzicar Robert" w:date="2020-05-22T11:41:00Z"/>
          <w:rFonts w:ascii="Source Sans Pro" w:hAnsi="Source Sans Pro"/>
          <w:color w:val="000000"/>
          <w:lang w:val="de-CH"/>
        </w:rPr>
      </w:pPr>
      <w:moveFromRangeStart w:id="334" w:author="Lzicar Robert" w:date="2020-05-22T11:41:00Z" w:name="move41040107"/>
      <w:moveFromRangeEnd w:id="331"/>
      <w:moveFrom w:id="335" w:author="Lzicar Robert" w:date="2020-05-22T11:41:00Z">
        <w:r w:rsidRPr="005F7D02" w:rsidDel="007F743F">
          <w:rPr>
            <w:rFonts w:ascii="Source Sans Pro" w:hAnsi="Source Sans Pro"/>
            <w:color w:val="000000"/>
            <w:lang w:val="de-CH"/>
          </w:rPr>
          <w:t>Industrie- und Pr</w:t>
        </w:r>
        <w:r w:rsidRPr="005F7D02" w:rsidDel="007F743F">
          <w:rPr>
            <w:rFonts w:ascii="Source Sans Pro" w:hAnsi="Source Sans Pro"/>
            <w:color w:val="000000"/>
            <w:lang w:val="de-CH"/>
          </w:rPr>
          <w:t>oduktedesigner sind sich der Komplexitäten und Problematiken der in ihrer Praxis verwendeten Materialien oftmals bewusst, müssen aber aufgrund der eigenen finanziellen Abhängigkeit auf nachhaltige Produktionen verzichten. Ein starkes ethisches Grundgerüst,</w:t>
        </w:r>
        <w:r w:rsidRPr="005F7D02" w:rsidDel="007F743F">
          <w:rPr>
            <w:rFonts w:ascii="Source Sans Pro" w:hAnsi="Source Sans Pro"/>
            <w:color w:val="000000"/>
            <w:lang w:val="de-CH"/>
          </w:rPr>
          <w:t xml:space="preserve"> welches benannte Problematiken nahbar macht, hilft im Umgang mit Kunden, Politik und Herstellern die nötige Bereitschaft für höhere Investitionen zu tätigen. Die erarbeiteten Design-Tools sollen den Designer*innen und Studios zur Verwendung und Weiterentw</w:t>
        </w:r>
        <w:r w:rsidRPr="005F7D02" w:rsidDel="007F743F">
          <w:rPr>
            <w:rFonts w:ascii="Source Sans Pro" w:hAnsi="Source Sans Pro"/>
            <w:color w:val="000000"/>
            <w:lang w:val="de-CH"/>
          </w:rPr>
          <w:t>icklung zur Verfügung gestellt werden.</w:t>
        </w:r>
      </w:moveFrom>
    </w:p>
    <w:p w14:paraId="738A0193" w14:textId="49612F65" w:rsidR="00A971D9" w:rsidRPr="005F7D02" w:rsidDel="007F743F" w:rsidRDefault="00985D0D">
      <w:pPr>
        <w:pStyle w:val="Textkrper"/>
        <w:rPr>
          <w:moveFrom w:id="336" w:author="Lzicar Robert" w:date="2020-05-22T11:41:00Z"/>
          <w:rFonts w:ascii="Source Sans Pro" w:hAnsi="Source Sans Pro"/>
          <w:color w:val="000000"/>
          <w:lang w:val="de-CH"/>
        </w:rPr>
      </w:pPr>
      <w:moveFromRangeStart w:id="337" w:author="Lzicar Robert" w:date="2020-05-22T11:41:00Z" w:name="move41040130"/>
      <w:moveFromRangeEnd w:id="334"/>
      <w:moveFrom w:id="338" w:author="Lzicar Robert" w:date="2020-05-22T11:41:00Z">
        <w:r w:rsidRPr="005F7D02" w:rsidDel="007F743F">
          <w:rPr>
            <w:rFonts w:ascii="Source Sans Pro" w:hAnsi="Source Sans Pro"/>
            <w:color w:val="000000"/>
            <w:lang w:val="de-CH"/>
          </w:rPr>
          <w:t>Aus Sicht der Anwender ist das Problem der Umweltzerstörung durch die Produktion, dem Recycling und der Kurzlebigkeit der Geräte nachvollziehbar, macht betroffen, aber auch hilflos. Ein Verständnis für die Komplexität</w:t>
        </w:r>
        <w:r w:rsidRPr="005F7D02" w:rsidDel="007F743F">
          <w:rPr>
            <w:rFonts w:ascii="Source Sans Pro" w:hAnsi="Source Sans Pro"/>
            <w:color w:val="000000"/>
            <w:lang w:val="de-CH"/>
          </w:rPr>
          <w:t xml:space="preserve">en aus welchen die Probleme entstehen sowie eine starke Bindung zum Objekt führen dazu, sich bewusster mit Herstellern und Geräten sowie deren Nachhaltigkeit auseinander zu setzen und so politischen Druck auszuüben sowie eine nachhaltigere Sorgepraxis für </w:t>
        </w:r>
        <w:r w:rsidRPr="005F7D02" w:rsidDel="007F743F">
          <w:rPr>
            <w:rFonts w:ascii="Source Sans Pro" w:hAnsi="Source Sans Pro"/>
            <w:color w:val="000000"/>
            <w:lang w:val="de-CH"/>
          </w:rPr>
          <w:t>Geräte zu entwickeln.</w:t>
        </w:r>
      </w:moveFrom>
    </w:p>
    <w:moveFromRangeEnd w:id="337"/>
    <w:p w14:paraId="106B4D4E" w14:textId="77777777" w:rsidR="00A971D9" w:rsidRPr="005F7D02" w:rsidRDefault="00985D0D">
      <w:pPr>
        <w:pStyle w:val="Textkrper"/>
        <w:rPr>
          <w:rFonts w:ascii="Source Sans Pro" w:hAnsi="Source Sans Pro"/>
          <w:color w:val="000000"/>
          <w:lang w:val="de-CH"/>
        </w:rPr>
      </w:pPr>
      <w:commentRangeStart w:id="339"/>
      <w:r w:rsidRPr="005F7D02">
        <w:rPr>
          <w:rFonts w:ascii="Source Sans Pro" w:hAnsi="Source Sans Pro"/>
          <w:color w:val="000000"/>
          <w:lang w:val="de-CH"/>
        </w:rPr>
        <w:t xml:space="preserve">Ein vielleicht unerwartetes Beispiel an Potentialität verbirgt sich im </w:t>
      </w:r>
      <w:proofErr w:type="spellStart"/>
      <w:r w:rsidRPr="005F7D02">
        <w:rPr>
          <w:rFonts w:ascii="Source Sans Pro" w:hAnsi="Source Sans Pro"/>
          <w:color w:val="000000"/>
          <w:lang w:val="de-CH"/>
        </w:rPr>
        <w:t>öffnen</w:t>
      </w:r>
      <w:proofErr w:type="spellEnd"/>
      <w:r w:rsidRPr="005F7D02">
        <w:rPr>
          <w:rFonts w:ascii="Source Sans Pro" w:hAnsi="Source Sans Pro"/>
          <w:color w:val="000000"/>
          <w:lang w:val="de-CH"/>
        </w:rPr>
        <w:t xml:space="preserve"> und zugänglich machen technologischer Artefakte. </w:t>
      </w:r>
      <w:r w:rsidRPr="005F7D02">
        <w:rPr>
          <w:rFonts w:ascii="Source Sans Pro" w:hAnsi="Source Sans Pro"/>
          <w:i/>
          <w:color w:val="000000"/>
          <w:lang w:val="de-CH"/>
        </w:rPr>
        <w:t>The Toaster Project</w:t>
      </w:r>
      <w:r w:rsidRPr="005F7D02">
        <w:rPr>
          <w:rFonts w:ascii="Source Sans Pro" w:hAnsi="Source Sans Pro"/>
          <w:color w:val="000000"/>
          <w:lang w:val="de-CH"/>
        </w:rPr>
        <w:t xml:space="preserve"> des Designers Thomas </w:t>
      </w:r>
      <w:proofErr w:type="spellStart"/>
      <w:r w:rsidRPr="005F7D02">
        <w:rPr>
          <w:rFonts w:ascii="Source Sans Pro" w:hAnsi="Source Sans Pro"/>
          <w:color w:val="000000"/>
          <w:lang w:val="de-CH"/>
        </w:rPr>
        <w:t>Thwaites</w:t>
      </w:r>
      <w:proofErr w:type="spellEnd"/>
      <w:r w:rsidRPr="005F7D02">
        <w:rPr>
          <w:rFonts w:ascii="Source Sans Pro" w:hAnsi="Source Sans Pro"/>
          <w:color w:val="000000"/>
          <w:lang w:val="de-CH"/>
        </w:rPr>
        <w:t xml:space="preserve"> machte es sich zur Aufgabe, einen Toaster von Grund auf, </w:t>
      </w:r>
      <w:r w:rsidRPr="005F7D02">
        <w:rPr>
          <w:rFonts w:ascii="Source Sans Pro" w:hAnsi="Source Sans Pro"/>
          <w:color w:val="000000"/>
          <w:lang w:val="de-CH"/>
        </w:rPr>
        <w:t xml:space="preserve">also der Schürfung der Rohmaterialien, selbst zu produzieren. In diesem Akt wurde aus einem Ding, welches sehr günstig zu erwerben ist, ein unglaublich komplexes, teures und emotional aufgeladenes </w:t>
      </w:r>
      <w:proofErr w:type="gramStart"/>
      <w:r w:rsidRPr="005F7D02">
        <w:rPr>
          <w:rFonts w:ascii="Source Sans Pro" w:hAnsi="Source Sans Pro"/>
          <w:color w:val="000000"/>
          <w:lang w:val="de-CH"/>
        </w:rPr>
        <w:t>Objekt(</w:t>
      </w:r>
      <w:proofErr w:type="gramEnd"/>
      <w:r w:rsidRPr="005F7D02">
        <w:rPr>
          <w:rFonts w:ascii="Source Sans Pro" w:hAnsi="Source Sans Pro"/>
          <w:color w:val="000000"/>
          <w:lang w:val="de-CH"/>
        </w:rPr>
        <w:t xml:space="preserve">“The Toaster Project” </w:t>
      </w:r>
      <w:proofErr w:type="spellStart"/>
      <w:r w:rsidRPr="005F7D02">
        <w:rPr>
          <w:rFonts w:ascii="Source Sans Pro" w:hAnsi="Source Sans Pro"/>
          <w:color w:val="000000"/>
          <w:lang w:val="de-CH"/>
        </w:rPr>
        <w:t>n.d</w:t>
      </w:r>
      <w:proofErr w:type="spellEnd"/>
      <w:r w:rsidRPr="005F7D02">
        <w:rPr>
          <w:rFonts w:ascii="Source Sans Pro" w:hAnsi="Source Sans Pro"/>
          <w:color w:val="000000"/>
          <w:lang w:val="de-CH"/>
        </w:rPr>
        <w:t>.). In eine ähnliche Richtu</w:t>
      </w:r>
      <w:r w:rsidRPr="005F7D02">
        <w:rPr>
          <w:rFonts w:ascii="Source Sans Pro" w:hAnsi="Source Sans Pro"/>
          <w:color w:val="000000"/>
          <w:lang w:val="de-CH"/>
        </w:rPr>
        <w:t xml:space="preserve">ng geht der Ansatz von </w:t>
      </w:r>
      <w:proofErr w:type="spellStart"/>
      <w:r w:rsidRPr="005F7D02">
        <w:rPr>
          <w:rFonts w:ascii="Source Sans Pro" w:hAnsi="Source Sans Pro"/>
          <w:color w:val="000000"/>
          <w:lang w:val="de-CH"/>
        </w:rPr>
        <w:t>Emit</w:t>
      </w:r>
      <w:proofErr w:type="spellEnd"/>
      <w:r w:rsidRPr="005F7D02">
        <w:rPr>
          <w:rFonts w:ascii="Source Sans Pro" w:hAnsi="Source Sans Pro"/>
          <w:color w:val="000000"/>
          <w:lang w:val="de-CH"/>
        </w:rPr>
        <w:t xml:space="preserve"> </w:t>
      </w:r>
      <w:proofErr w:type="spellStart"/>
      <w:r w:rsidRPr="005F7D02">
        <w:rPr>
          <w:rFonts w:ascii="Source Sans Pro" w:hAnsi="Source Sans Pro"/>
          <w:color w:val="000000"/>
          <w:lang w:val="de-CH"/>
        </w:rPr>
        <w:t>Snake-Beings</w:t>
      </w:r>
      <w:proofErr w:type="spellEnd"/>
      <w:r w:rsidRPr="005F7D02">
        <w:rPr>
          <w:rFonts w:ascii="Source Sans Pro" w:hAnsi="Source Sans Pro"/>
          <w:color w:val="000000"/>
          <w:lang w:val="de-CH"/>
        </w:rPr>
        <w:t>, welcher aufzeigt wie die Rohmaterial der DIY Elektronikszene, Elektronik-Bauteile und Weggeworfenes, einem Techno-</w:t>
      </w:r>
      <w:proofErr w:type="spellStart"/>
      <w:r w:rsidRPr="005F7D02">
        <w:rPr>
          <w:rFonts w:ascii="Source Sans Pro" w:hAnsi="Source Sans Pro"/>
          <w:color w:val="000000"/>
          <w:lang w:val="de-CH"/>
        </w:rPr>
        <w:t>Anismistischen</w:t>
      </w:r>
      <w:proofErr w:type="spellEnd"/>
      <w:r w:rsidRPr="005F7D02">
        <w:rPr>
          <w:rFonts w:ascii="Source Sans Pro" w:hAnsi="Source Sans Pro"/>
          <w:color w:val="000000"/>
          <w:lang w:val="de-CH"/>
        </w:rPr>
        <w:t xml:space="preserve"> Ansatz für Technologien folgen, indem </w:t>
      </w:r>
      <w:r w:rsidRPr="005F7D02">
        <w:rPr>
          <w:rFonts w:ascii="Source Sans Pro" w:hAnsi="Source Sans Pro"/>
          <w:color w:val="000000"/>
          <w:lang w:val="de-CH"/>
        </w:rPr>
        <w:lastRenderedPageBreak/>
        <w:t xml:space="preserve">die Qualitäten der </w:t>
      </w:r>
      <w:r w:rsidRPr="005F7D02">
        <w:rPr>
          <w:rFonts w:ascii="Source Sans Pro" w:hAnsi="Source Sans Pro"/>
          <w:i/>
          <w:color w:val="000000"/>
          <w:lang w:val="de-CH"/>
        </w:rPr>
        <w:t>lebendigen Materie</w:t>
      </w:r>
      <w:r w:rsidRPr="005F7D02">
        <w:rPr>
          <w:rFonts w:ascii="Source Sans Pro" w:hAnsi="Source Sans Pro"/>
          <w:color w:val="000000"/>
          <w:lang w:val="de-CH"/>
        </w:rPr>
        <w:t>(Bennett 2</w:t>
      </w:r>
      <w:r w:rsidRPr="005F7D02">
        <w:rPr>
          <w:rFonts w:ascii="Source Sans Pro" w:hAnsi="Source Sans Pro"/>
          <w:color w:val="000000"/>
          <w:lang w:val="de-CH"/>
        </w:rPr>
        <w:t>009) als aktive Komponente des Handelns sowie einer Neusituierung des Menschen in Bezug auf die materielle Umwelt anerkennt(</w:t>
      </w:r>
      <w:proofErr w:type="spellStart"/>
      <w:r w:rsidRPr="005F7D02">
        <w:rPr>
          <w:rFonts w:ascii="Source Sans Pro" w:hAnsi="Source Sans Pro"/>
          <w:color w:val="000000"/>
          <w:lang w:val="de-CH"/>
        </w:rPr>
        <w:t>Snake-Beings</w:t>
      </w:r>
      <w:proofErr w:type="spellEnd"/>
      <w:r w:rsidRPr="005F7D02">
        <w:rPr>
          <w:rFonts w:ascii="Source Sans Pro" w:hAnsi="Source Sans Pro"/>
          <w:color w:val="000000"/>
          <w:lang w:val="de-CH"/>
        </w:rPr>
        <w:t xml:space="preserve"> 2018). Eine Forschungsarbeit zur Gestaltung von Phone-</w:t>
      </w:r>
      <w:proofErr w:type="spellStart"/>
      <w:r w:rsidRPr="005F7D02">
        <w:rPr>
          <w:rFonts w:ascii="Source Sans Pro" w:hAnsi="Source Sans Pro"/>
          <w:color w:val="000000"/>
          <w:lang w:val="de-CH"/>
        </w:rPr>
        <w:t>Repairshops</w:t>
      </w:r>
      <w:proofErr w:type="spellEnd"/>
      <w:r w:rsidRPr="005F7D02">
        <w:rPr>
          <w:rFonts w:ascii="Source Sans Pro" w:hAnsi="Source Sans Pro"/>
          <w:color w:val="000000"/>
          <w:lang w:val="de-CH"/>
        </w:rPr>
        <w:t xml:space="preserve"> in Washington kommt weiterhin zum Schluss, dass die B</w:t>
      </w:r>
      <w:r w:rsidRPr="005F7D02">
        <w:rPr>
          <w:rFonts w:ascii="Source Sans Pro" w:hAnsi="Source Sans Pro"/>
          <w:color w:val="000000"/>
          <w:lang w:val="de-CH"/>
        </w:rPr>
        <w:t xml:space="preserve">egegnung mit dem geöffneten Produkt für die Kund*innen weitaus emotionaler ist, als wenn die Reparaturarbeit nicht vor deren Augen </w:t>
      </w:r>
      <w:proofErr w:type="gramStart"/>
      <w:r w:rsidRPr="005F7D02">
        <w:rPr>
          <w:rFonts w:ascii="Source Sans Pro" w:hAnsi="Source Sans Pro"/>
          <w:color w:val="000000"/>
          <w:lang w:val="de-CH"/>
        </w:rPr>
        <w:t>stattfindet(</w:t>
      </w:r>
      <w:proofErr w:type="gramEnd"/>
      <w:r w:rsidRPr="005F7D02">
        <w:rPr>
          <w:rFonts w:ascii="Source Sans Pro" w:hAnsi="Source Sans Pro"/>
          <w:color w:val="000000"/>
          <w:lang w:val="de-CH"/>
        </w:rPr>
        <w:t>Bell et al. 2018).</w:t>
      </w:r>
      <w:commentRangeEnd w:id="339"/>
      <w:r w:rsidR="00344105">
        <w:rPr>
          <w:rStyle w:val="Kommentarzeichen"/>
        </w:rPr>
        <w:commentReference w:id="339"/>
      </w:r>
    </w:p>
    <w:p w14:paraId="7F816832" w14:textId="7C26318E" w:rsidR="00A971D9" w:rsidRPr="005F7D02" w:rsidRDefault="00985D0D">
      <w:pPr>
        <w:pStyle w:val="berschrift2"/>
        <w:rPr>
          <w:rFonts w:ascii="Source Sans Pro" w:hAnsi="Source Sans Pro"/>
          <w:color w:val="000000"/>
          <w:lang w:val="de-CH"/>
        </w:rPr>
      </w:pPr>
      <w:bookmarkStart w:id="340" w:name="forschungssetup"/>
      <w:commentRangeStart w:id="341"/>
      <w:del w:id="342" w:author="Lzicar Robert" w:date="2020-05-22T11:42:00Z">
        <w:r w:rsidRPr="005F7D02" w:rsidDel="005770B8">
          <w:rPr>
            <w:rFonts w:ascii="Source Sans Pro" w:hAnsi="Source Sans Pro"/>
            <w:color w:val="000000"/>
            <w:lang w:val="de-CH"/>
          </w:rPr>
          <w:delText>Forschungssetup</w:delText>
        </w:r>
      </w:del>
      <w:bookmarkEnd w:id="340"/>
      <w:ins w:id="343" w:author="Lzicar Robert" w:date="2020-05-22T11:42:00Z">
        <w:r w:rsidR="005770B8">
          <w:rPr>
            <w:rFonts w:ascii="Source Sans Pro" w:hAnsi="Source Sans Pro"/>
            <w:color w:val="000000"/>
            <w:lang w:val="de-CH"/>
          </w:rPr>
          <w:t>Methodisches Vorgehen</w:t>
        </w:r>
      </w:ins>
      <w:commentRangeEnd w:id="341"/>
      <w:ins w:id="344" w:author="Lzicar Robert" w:date="2020-05-22T11:43:00Z">
        <w:r w:rsidR="00C9566D">
          <w:rPr>
            <w:rStyle w:val="Kommentarzeichen"/>
            <w:rFonts w:asciiTheme="minorHAnsi" w:eastAsiaTheme="minorHAnsi" w:hAnsiTheme="minorHAnsi" w:cstheme="minorBidi"/>
            <w:b w:val="0"/>
            <w:bCs w:val="0"/>
            <w:color w:val="auto"/>
          </w:rPr>
          <w:commentReference w:id="341"/>
        </w:r>
      </w:ins>
    </w:p>
    <w:p w14:paraId="22875594" w14:textId="77777777" w:rsidR="00A971D9" w:rsidRPr="005F7D02" w:rsidRDefault="00985D0D">
      <w:pPr>
        <w:pStyle w:val="FirstParagraph"/>
        <w:rPr>
          <w:rFonts w:ascii="Source Sans Pro" w:hAnsi="Source Sans Pro"/>
          <w:color w:val="000000"/>
          <w:lang w:val="de-CH"/>
        </w:rPr>
      </w:pPr>
      <w:proofErr w:type="gramStart"/>
      <w:r w:rsidRPr="005F7D02">
        <w:rPr>
          <w:rFonts w:ascii="Source Sans Pro" w:hAnsi="Source Sans Pro"/>
          <w:color w:val="000000"/>
          <w:lang w:val="de-CH"/>
        </w:rPr>
        <w:t>Den vorangegangen Punkten</w:t>
      </w:r>
      <w:proofErr w:type="gramEnd"/>
      <w:r w:rsidRPr="005F7D02">
        <w:rPr>
          <w:rFonts w:ascii="Source Sans Pro" w:hAnsi="Source Sans Pro"/>
          <w:color w:val="000000"/>
          <w:lang w:val="de-CH"/>
        </w:rPr>
        <w:t xml:space="preserve"> entsprechend wird ein methodischen Vorgehen wie </w:t>
      </w:r>
      <w:r w:rsidRPr="005F7D02">
        <w:rPr>
          <w:rFonts w:ascii="Source Sans Pro" w:hAnsi="Source Sans Pro"/>
          <w:color w:val="000000"/>
          <w:lang w:val="de-CH"/>
        </w:rPr>
        <w:t>folgt angestrebt.</w:t>
      </w:r>
    </w:p>
    <w:p w14:paraId="3CEADBB8" w14:textId="77777777" w:rsidR="00A971D9" w:rsidRPr="005F7D02" w:rsidRDefault="00985D0D">
      <w:pPr>
        <w:pStyle w:val="berschrift3"/>
        <w:rPr>
          <w:rFonts w:ascii="Source Sans Pro" w:hAnsi="Source Sans Pro"/>
          <w:color w:val="000000"/>
          <w:lang w:val="de-CH"/>
        </w:rPr>
      </w:pPr>
      <w:bookmarkStart w:id="345" w:name="phasewp-i---grundlagenforschung"/>
      <w:r w:rsidRPr="005F7D02">
        <w:rPr>
          <w:rFonts w:ascii="Source Sans Pro" w:hAnsi="Source Sans Pro"/>
          <w:color w:val="000000"/>
          <w:lang w:val="de-CH"/>
        </w:rPr>
        <w:t>Phase/WP I - Grundlagenforschung</w:t>
      </w:r>
      <w:bookmarkEnd w:id="345"/>
    </w:p>
    <w:p w14:paraId="18FBEA3A" w14:textId="77777777" w:rsidR="00A971D9" w:rsidRPr="005F7D02" w:rsidRDefault="00985D0D">
      <w:pPr>
        <w:pStyle w:val="berschrift4"/>
        <w:rPr>
          <w:rFonts w:ascii="Source Sans Pro" w:hAnsi="Source Sans Pro"/>
          <w:color w:val="000000"/>
          <w:lang w:val="de-CH"/>
        </w:rPr>
      </w:pPr>
      <w:bookmarkStart w:id="346" w:name="literatur--und-theorieforschung"/>
      <w:r w:rsidRPr="005F7D02">
        <w:rPr>
          <w:rFonts w:ascii="Source Sans Pro" w:hAnsi="Source Sans Pro"/>
          <w:color w:val="000000"/>
          <w:lang w:val="de-CH"/>
        </w:rPr>
        <w:t>Literatur- und Theorieforschung</w:t>
      </w:r>
      <w:bookmarkEnd w:id="346"/>
    </w:p>
    <w:p w14:paraId="13557862"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Die erste Phase dient der Grundlagenforschung, aus dem reichen Fundus an gegenwärtigen Theorien in den voran erwähnten Disziplinen sollen die dem Projekt am ehesten entsprec</w:t>
      </w:r>
      <w:r w:rsidRPr="005F7D02">
        <w:rPr>
          <w:rFonts w:ascii="Source Sans Pro" w:hAnsi="Source Sans Pro"/>
          <w:color w:val="000000"/>
          <w:lang w:val="de-CH"/>
        </w:rPr>
        <w:t xml:space="preserve">henden </w:t>
      </w:r>
      <w:proofErr w:type="gramStart"/>
      <w:r w:rsidRPr="005F7D02">
        <w:rPr>
          <w:rFonts w:ascii="Source Sans Pro" w:hAnsi="Source Sans Pro"/>
          <w:color w:val="000000"/>
          <w:lang w:val="de-CH"/>
        </w:rPr>
        <w:t>zusammen getragen</w:t>
      </w:r>
      <w:proofErr w:type="gramEnd"/>
      <w:r w:rsidRPr="005F7D02">
        <w:rPr>
          <w:rFonts w:ascii="Source Sans Pro" w:hAnsi="Source Sans Pro"/>
          <w:color w:val="000000"/>
          <w:lang w:val="de-CH"/>
        </w:rPr>
        <w:t xml:space="preserve"> werden. Sie diesen dem Projekt als theoretisches Rückgrat an welchem sich auch Faktoren der Beurteilung eventueller Resultate ablesen lassen.</w:t>
      </w:r>
    </w:p>
    <w:p w14:paraId="50F7FBC0" w14:textId="77777777" w:rsidR="00A971D9" w:rsidRPr="005F7D02" w:rsidRDefault="00985D0D">
      <w:pPr>
        <w:pStyle w:val="berschrift4"/>
        <w:rPr>
          <w:rFonts w:ascii="Source Sans Pro" w:hAnsi="Source Sans Pro"/>
          <w:color w:val="000000"/>
          <w:lang w:val="de-CH"/>
        </w:rPr>
      </w:pPr>
      <w:bookmarkStart w:id="347" w:name="X8f6745c03040739a2f8a36bec1555b4f71d8aa2"/>
      <w:r w:rsidRPr="005F7D02">
        <w:rPr>
          <w:rFonts w:ascii="Source Sans Pro" w:hAnsi="Source Sans Pro"/>
          <w:color w:val="000000"/>
          <w:lang w:val="de-CH"/>
        </w:rPr>
        <w:t xml:space="preserve">Qualitative </w:t>
      </w:r>
      <w:proofErr w:type="spellStart"/>
      <w:r w:rsidRPr="005F7D02">
        <w:rPr>
          <w:rFonts w:ascii="Source Sans Pro" w:hAnsi="Source Sans Pro"/>
          <w:color w:val="000000"/>
          <w:lang w:val="de-CH"/>
        </w:rPr>
        <w:t>Forschungsmethodiken</w:t>
      </w:r>
      <w:proofErr w:type="spellEnd"/>
      <w:r w:rsidRPr="005F7D02">
        <w:rPr>
          <w:rFonts w:ascii="Source Sans Pro" w:hAnsi="Source Sans Pro"/>
          <w:color w:val="000000"/>
          <w:lang w:val="de-CH"/>
        </w:rPr>
        <w:t>, Interviews</w:t>
      </w:r>
      <w:bookmarkEnd w:id="347"/>
    </w:p>
    <w:p w14:paraId="5481DEC6"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Ein weiterer wichtiger Bestandteil werden In</w:t>
      </w:r>
      <w:r w:rsidRPr="005F7D02">
        <w:rPr>
          <w:rFonts w:ascii="Source Sans Pro" w:hAnsi="Source Sans Pro"/>
          <w:color w:val="000000"/>
          <w:lang w:val="de-CH"/>
        </w:rPr>
        <w:t xml:space="preserve">terviews mit Usern sowie Industrie- und Produktedesigner sein um ein </w:t>
      </w:r>
      <w:proofErr w:type="spellStart"/>
      <w:r w:rsidRPr="005F7D02">
        <w:rPr>
          <w:rFonts w:ascii="Source Sans Pro" w:hAnsi="Source Sans Pro"/>
          <w:color w:val="000000"/>
          <w:lang w:val="de-CH"/>
        </w:rPr>
        <w:t>Verstädnis</w:t>
      </w:r>
      <w:proofErr w:type="spellEnd"/>
      <w:r w:rsidRPr="005F7D02">
        <w:rPr>
          <w:rFonts w:ascii="Source Sans Pro" w:hAnsi="Source Sans Pro"/>
          <w:color w:val="000000"/>
          <w:lang w:val="de-CH"/>
        </w:rPr>
        <w:t xml:space="preserve"> davon zu erlangen, wie ontologische Wertigkeiten in Design einfliessen und von Design auch wiedergegeben werden.</w:t>
      </w:r>
    </w:p>
    <w:p w14:paraId="154C2C99" w14:textId="77777777" w:rsidR="00A971D9" w:rsidRPr="005F7D02" w:rsidRDefault="00985D0D">
      <w:pPr>
        <w:pStyle w:val="berschrift3"/>
        <w:rPr>
          <w:rFonts w:ascii="Source Sans Pro" w:hAnsi="Source Sans Pro"/>
          <w:color w:val="000000"/>
          <w:lang w:val="de-CH"/>
        </w:rPr>
      </w:pPr>
      <w:bookmarkStart w:id="348" w:name="phasewp-2---immaterielles"/>
      <w:r w:rsidRPr="005F7D02">
        <w:rPr>
          <w:rFonts w:ascii="Source Sans Pro" w:hAnsi="Source Sans Pro"/>
          <w:color w:val="000000"/>
          <w:lang w:val="de-CH"/>
        </w:rPr>
        <w:t>Phase/WP 2 - Immaterielles</w:t>
      </w:r>
      <w:bookmarkEnd w:id="348"/>
    </w:p>
    <w:p w14:paraId="265794D1"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Die in der ersten Phase erarbeiteten</w:t>
      </w:r>
      <w:r w:rsidRPr="005F7D02">
        <w:rPr>
          <w:rFonts w:ascii="Source Sans Pro" w:hAnsi="Source Sans Pro"/>
          <w:color w:val="000000"/>
          <w:lang w:val="de-CH"/>
        </w:rPr>
        <w:t xml:space="preserve"> Grundlagen werden hier auf die Probe gestellt. In Versuchsanordnungen werden in A-B Settings die emotionale Bindung der User zu einem fiktiven Produkt untersucht.</w:t>
      </w:r>
    </w:p>
    <w:p w14:paraId="08F4E85A" w14:textId="77777777" w:rsidR="00A971D9" w:rsidRPr="005F7D02" w:rsidRDefault="00985D0D">
      <w:pPr>
        <w:pStyle w:val="berschrift4"/>
        <w:rPr>
          <w:rFonts w:ascii="Source Sans Pro" w:hAnsi="Source Sans Pro"/>
          <w:color w:val="000000"/>
          <w:lang w:val="de-CH"/>
        </w:rPr>
      </w:pPr>
      <w:bookmarkStart w:id="349" w:name="rollenspiele"/>
      <w:r w:rsidRPr="005F7D02">
        <w:rPr>
          <w:rFonts w:ascii="Source Sans Pro" w:hAnsi="Source Sans Pro"/>
          <w:color w:val="000000"/>
          <w:lang w:val="de-CH"/>
        </w:rPr>
        <w:t>Rollenspiele</w:t>
      </w:r>
      <w:bookmarkEnd w:id="349"/>
    </w:p>
    <w:p w14:paraId="368270AE"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 xml:space="preserve">Angelegt an </w:t>
      </w:r>
      <w:r w:rsidRPr="005F7D02">
        <w:rPr>
          <w:rFonts w:ascii="Source Sans Pro" w:hAnsi="Source Sans Pro"/>
          <w:i/>
          <w:color w:val="000000"/>
          <w:lang w:val="de-CH"/>
        </w:rPr>
        <w:t>Pen-&amp;-Paper-Rollenspiel</w:t>
      </w:r>
      <w:r w:rsidRPr="005F7D02">
        <w:rPr>
          <w:rFonts w:ascii="Source Sans Pro" w:hAnsi="Source Sans Pro"/>
          <w:color w:val="000000"/>
          <w:lang w:val="de-CH"/>
        </w:rPr>
        <w:t xml:space="preserve"> (nicht Theater), werden </w:t>
      </w:r>
      <w:proofErr w:type="spellStart"/>
      <w:r w:rsidRPr="005F7D02">
        <w:rPr>
          <w:rFonts w:ascii="Source Sans Pro" w:hAnsi="Source Sans Pro"/>
          <w:color w:val="000000"/>
          <w:lang w:val="de-CH"/>
        </w:rPr>
        <w:t>Partizipandinnen</w:t>
      </w:r>
      <w:proofErr w:type="spellEnd"/>
      <w:r w:rsidRPr="005F7D02">
        <w:rPr>
          <w:rFonts w:ascii="Source Sans Pro" w:hAnsi="Source Sans Pro"/>
          <w:color w:val="000000"/>
          <w:lang w:val="de-CH"/>
        </w:rPr>
        <w:t xml:space="preserve"> ku</w:t>
      </w:r>
      <w:r w:rsidRPr="005F7D02">
        <w:rPr>
          <w:rFonts w:ascii="Source Sans Pro" w:hAnsi="Source Sans Pro"/>
          <w:color w:val="000000"/>
          <w:lang w:val="de-CH"/>
        </w:rPr>
        <w:t>rze Sequenzen fiktiver Geschichten erleben und mitgestalten. Die Möglichkeit der Mitgestaltung von Persona und Handlung ist förderlich für die Ausdrucksfähigkeit und so besonders aufschlussreich, wenn die emotionale Bindung im Mittelpunkt steht.</w:t>
      </w:r>
    </w:p>
    <w:p w14:paraId="45298E97" w14:textId="77777777" w:rsidR="00A971D9" w:rsidRPr="005F7D02" w:rsidRDefault="00985D0D">
      <w:pPr>
        <w:pStyle w:val="berschrift4"/>
        <w:rPr>
          <w:rFonts w:ascii="Source Sans Pro" w:hAnsi="Source Sans Pro"/>
          <w:color w:val="000000"/>
          <w:lang w:val="de-CH"/>
        </w:rPr>
      </w:pPr>
      <w:bookmarkStart w:id="350" w:name="storytelling"/>
      <w:proofErr w:type="spellStart"/>
      <w:r w:rsidRPr="005F7D02">
        <w:rPr>
          <w:rFonts w:ascii="Source Sans Pro" w:hAnsi="Source Sans Pro"/>
          <w:color w:val="000000"/>
          <w:lang w:val="de-CH"/>
        </w:rPr>
        <w:t>Storytelli</w:t>
      </w:r>
      <w:r w:rsidRPr="005F7D02">
        <w:rPr>
          <w:rFonts w:ascii="Source Sans Pro" w:hAnsi="Source Sans Pro"/>
          <w:color w:val="000000"/>
          <w:lang w:val="de-CH"/>
        </w:rPr>
        <w:t>ng</w:t>
      </w:r>
      <w:bookmarkEnd w:id="350"/>
      <w:proofErr w:type="spellEnd"/>
    </w:p>
    <w:p w14:paraId="6650065A" w14:textId="77777777" w:rsidR="00A971D9" w:rsidRDefault="00985D0D">
      <w:pPr>
        <w:pStyle w:val="FirstParagraph"/>
        <w:rPr>
          <w:rFonts w:ascii="Source Sans Pro" w:hAnsi="Source Sans Pro"/>
          <w:color w:val="000000"/>
        </w:rPr>
      </w:pPr>
      <w:r w:rsidRPr="005F7D02">
        <w:rPr>
          <w:rFonts w:ascii="Source Sans Pro" w:hAnsi="Source Sans Pro"/>
          <w:color w:val="000000"/>
          <w:lang w:val="de-CH"/>
        </w:rPr>
        <w:t xml:space="preserve">Andere Formate des </w:t>
      </w:r>
      <w:proofErr w:type="spellStart"/>
      <w:r w:rsidRPr="005F7D02">
        <w:rPr>
          <w:rFonts w:ascii="Source Sans Pro" w:hAnsi="Source Sans Pro"/>
          <w:color w:val="000000"/>
          <w:lang w:val="de-CH"/>
        </w:rPr>
        <w:t>Storytellings</w:t>
      </w:r>
      <w:proofErr w:type="spellEnd"/>
      <w:r w:rsidRPr="005F7D02">
        <w:rPr>
          <w:rFonts w:ascii="Source Sans Pro" w:hAnsi="Source Sans Pro"/>
          <w:color w:val="000000"/>
          <w:lang w:val="de-CH"/>
        </w:rPr>
        <w:t xml:space="preserve"> werden dem klassischen Interview </w:t>
      </w:r>
      <w:proofErr w:type="gramStart"/>
      <w:r w:rsidRPr="005F7D02">
        <w:rPr>
          <w:rFonts w:ascii="Source Sans Pro" w:hAnsi="Source Sans Pro"/>
          <w:color w:val="000000"/>
          <w:lang w:val="de-CH"/>
        </w:rPr>
        <w:t>gegenüber gestellt</w:t>
      </w:r>
      <w:proofErr w:type="gramEnd"/>
      <w:r w:rsidRPr="005F7D02">
        <w:rPr>
          <w:rFonts w:ascii="Source Sans Pro" w:hAnsi="Source Sans Pro"/>
          <w:color w:val="000000"/>
          <w:lang w:val="de-CH"/>
        </w:rPr>
        <w:t xml:space="preserve">. </w:t>
      </w:r>
      <w:r>
        <w:rPr>
          <w:rFonts w:ascii="Source Sans Pro" w:hAnsi="Source Sans Pro"/>
          <w:color w:val="000000"/>
        </w:rPr>
        <w:t xml:space="preserve">Die </w:t>
      </w:r>
      <w:proofErr w:type="spellStart"/>
      <w:r>
        <w:rPr>
          <w:rFonts w:ascii="Source Sans Pro" w:hAnsi="Source Sans Pro"/>
          <w:color w:val="000000"/>
        </w:rPr>
        <w:t>informelle</w:t>
      </w:r>
      <w:proofErr w:type="spellEnd"/>
      <w:r>
        <w:rPr>
          <w:rFonts w:ascii="Source Sans Pro" w:hAnsi="Source Sans Pro"/>
          <w:color w:val="000000"/>
        </w:rPr>
        <w:t xml:space="preserve">, </w:t>
      </w:r>
      <w:proofErr w:type="spellStart"/>
      <w:r>
        <w:rPr>
          <w:rFonts w:ascii="Source Sans Pro" w:hAnsi="Source Sans Pro"/>
          <w:color w:val="000000"/>
        </w:rPr>
        <w:t>persönlichere</w:t>
      </w:r>
      <w:proofErr w:type="spellEnd"/>
      <w:r>
        <w:rPr>
          <w:rFonts w:ascii="Source Sans Pro" w:hAnsi="Source Sans Pro"/>
          <w:color w:val="000000"/>
        </w:rPr>
        <w:t xml:space="preserve"> Basis </w:t>
      </w:r>
      <w:proofErr w:type="spellStart"/>
      <w:r>
        <w:rPr>
          <w:rFonts w:ascii="Source Sans Pro" w:hAnsi="Source Sans Pro"/>
          <w:color w:val="000000"/>
        </w:rPr>
        <w:t>gibt</w:t>
      </w:r>
      <w:proofErr w:type="spellEnd"/>
      <w:r>
        <w:rPr>
          <w:rFonts w:ascii="Source Sans Pro" w:hAnsi="Source Sans Pro"/>
          <w:color w:val="000000"/>
        </w:rPr>
        <w:t xml:space="preserve"> </w:t>
      </w:r>
      <w:proofErr w:type="spellStart"/>
      <w:r>
        <w:rPr>
          <w:rFonts w:ascii="Source Sans Pro" w:hAnsi="Source Sans Pro"/>
          <w:color w:val="000000"/>
        </w:rPr>
        <w:t>einem</w:t>
      </w:r>
      <w:proofErr w:type="spellEnd"/>
      <w:r>
        <w:rPr>
          <w:rFonts w:ascii="Source Sans Pro" w:hAnsi="Source Sans Pro"/>
          <w:color w:val="000000"/>
        </w:rPr>
        <w:t xml:space="preserve"> </w:t>
      </w:r>
      <w:proofErr w:type="spellStart"/>
      <w:r>
        <w:rPr>
          <w:rFonts w:ascii="Source Sans Pro" w:hAnsi="Source Sans Pro"/>
          <w:color w:val="000000"/>
        </w:rPr>
        <w:t>anderen</w:t>
      </w:r>
      <w:proofErr w:type="spellEnd"/>
      <w:r>
        <w:rPr>
          <w:rFonts w:ascii="Source Sans Pro" w:hAnsi="Source Sans Pro"/>
          <w:color w:val="000000"/>
        </w:rPr>
        <w:t xml:space="preserve"> </w:t>
      </w:r>
      <w:proofErr w:type="spellStart"/>
      <w:r>
        <w:rPr>
          <w:rFonts w:ascii="Source Sans Pro" w:hAnsi="Source Sans Pro"/>
          <w:color w:val="000000"/>
        </w:rPr>
        <w:t>Vokabular</w:t>
      </w:r>
      <w:proofErr w:type="spellEnd"/>
      <w:r>
        <w:rPr>
          <w:rFonts w:ascii="Source Sans Pro" w:hAnsi="Source Sans Pro"/>
          <w:color w:val="000000"/>
        </w:rPr>
        <w:t xml:space="preserve"> </w:t>
      </w:r>
      <w:proofErr w:type="spellStart"/>
      <w:r>
        <w:rPr>
          <w:rFonts w:ascii="Source Sans Pro" w:hAnsi="Source Sans Pro"/>
          <w:color w:val="000000"/>
        </w:rPr>
        <w:t>Raum</w:t>
      </w:r>
      <w:proofErr w:type="spellEnd"/>
      <w:r>
        <w:rPr>
          <w:rFonts w:ascii="Source Sans Pro" w:hAnsi="Source Sans Pro"/>
          <w:color w:val="000000"/>
        </w:rPr>
        <w:t>.</w:t>
      </w:r>
    </w:p>
    <w:p w14:paraId="2710A02F" w14:textId="77777777" w:rsidR="00A971D9" w:rsidRPr="005F7D02" w:rsidRDefault="00985D0D">
      <w:pPr>
        <w:pStyle w:val="Compact"/>
        <w:numPr>
          <w:ilvl w:val="0"/>
          <w:numId w:val="2"/>
        </w:numPr>
        <w:rPr>
          <w:rFonts w:ascii="Source Sans Pro" w:hAnsi="Source Sans Pro"/>
          <w:color w:val="000000"/>
          <w:lang w:val="de-CH"/>
        </w:rPr>
      </w:pPr>
      <w:r w:rsidRPr="005F7D02">
        <w:rPr>
          <w:rFonts w:ascii="Source Sans Pro" w:hAnsi="Source Sans Pro"/>
          <w:color w:val="000000"/>
          <w:lang w:val="de-CH"/>
        </w:rPr>
        <w:lastRenderedPageBreak/>
        <w:t xml:space="preserve">Anna </w:t>
      </w:r>
      <w:proofErr w:type="spellStart"/>
      <w:r w:rsidRPr="005F7D02">
        <w:rPr>
          <w:rFonts w:ascii="Source Sans Pro" w:hAnsi="Source Sans Pro"/>
          <w:color w:val="000000"/>
          <w:lang w:val="de-CH"/>
        </w:rPr>
        <w:t>Tsings</w:t>
      </w:r>
      <w:proofErr w:type="spellEnd"/>
      <w:r w:rsidRPr="005F7D02">
        <w:rPr>
          <w:rFonts w:ascii="Source Sans Pro" w:hAnsi="Source Sans Pro"/>
          <w:color w:val="000000"/>
          <w:lang w:val="de-CH"/>
        </w:rPr>
        <w:t xml:space="preserve"> List-Making als Akt des gemeinsamen </w:t>
      </w:r>
      <w:r w:rsidRPr="005F7D02">
        <w:rPr>
          <w:rFonts w:ascii="Source Sans Pro" w:hAnsi="Source Sans Pro"/>
          <w:i/>
          <w:color w:val="000000"/>
          <w:lang w:val="de-CH"/>
        </w:rPr>
        <w:t>Welt-Machens</w:t>
      </w:r>
      <w:r w:rsidRPr="005F7D02">
        <w:rPr>
          <w:rFonts w:ascii="Source Sans Pro" w:hAnsi="Source Sans Pro"/>
          <w:color w:val="000000"/>
          <w:lang w:val="de-CH"/>
        </w:rPr>
        <w:t>, in diesem Fall für ein Verständnis</w:t>
      </w:r>
      <w:r w:rsidRPr="005F7D02">
        <w:rPr>
          <w:rFonts w:ascii="Source Sans Pro" w:hAnsi="Source Sans Pro"/>
          <w:color w:val="000000"/>
          <w:lang w:val="de-CH"/>
        </w:rPr>
        <w:t xml:space="preserve"> der Komplexität von Technologie</w:t>
      </w:r>
    </w:p>
    <w:p w14:paraId="43DDFDB8" w14:textId="77777777" w:rsidR="00A971D9" w:rsidRPr="005F7D02" w:rsidRDefault="00985D0D">
      <w:pPr>
        <w:pStyle w:val="Compact"/>
        <w:numPr>
          <w:ilvl w:val="0"/>
          <w:numId w:val="2"/>
        </w:numPr>
        <w:rPr>
          <w:rFonts w:ascii="Source Sans Pro" w:hAnsi="Source Sans Pro"/>
          <w:color w:val="000000"/>
          <w:lang w:val="de-CH"/>
        </w:rPr>
      </w:pPr>
      <w:r w:rsidRPr="005F7D02">
        <w:rPr>
          <w:rFonts w:ascii="Source Sans Pro" w:hAnsi="Source Sans Pro"/>
          <w:color w:val="000000"/>
          <w:lang w:val="de-CH"/>
        </w:rPr>
        <w:t>Mythologische Geschichtenerzählung rund um Technologie (</w:t>
      </w:r>
      <w:proofErr w:type="spellStart"/>
      <w:r w:rsidRPr="005F7D02">
        <w:rPr>
          <w:rFonts w:ascii="Source Sans Pro" w:hAnsi="Source Sans Pro"/>
          <w:color w:val="000000"/>
          <w:lang w:val="de-CH"/>
        </w:rPr>
        <w:t>What-Ifs</w:t>
      </w:r>
      <w:proofErr w:type="spellEnd"/>
      <w:r w:rsidRPr="005F7D02">
        <w:rPr>
          <w:rFonts w:ascii="Source Sans Pro" w:hAnsi="Source Sans Pro"/>
          <w:color w:val="000000"/>
          <w:lang w:val="de-CH"/>
        </w:rPr>
        <w:t>)</w:t>
      </w:r>
    </w:p>
    <w:p w14:paraId="365B6319" w14:textId="77777777" w:rsidR="00A971D9" w:rsidRPr="005F7D02" w:rsidRDefault="00985D0D">
      <w:pPr>
        <w:pStyle w:val="berschrift3"/>
        <w:rPr>
          <w:rFonts w:ascii="Source Sans Pro" w:hAnsi="Source Sans Pro"/>
          <w:color w:val="000000"/>
          <w:lang w:val="de-CH"/>
        </w:rPr>
      </w:pPr>
      <w:bookmarkStart w:id="351" w:name="phasewp-3---materielles"/>
      <w:r w:rsidRPr="005F7D02">
        <w:rPr>
          <w:rFonts w:ascii="Source Sans Pro" w:hAnsi="Source Sans Pro"/>
          <w:color w:val="000000"/>
          <w:lang w:val="de-CH"/>
        </w:rPr>
        <w:t>Phase/WP 3 - Materielles</w:t>
      </w:r>
      <w:bookmarkEnd w:id="351"/>
    </w:p>
    <w:p w14:paraId="6AF57518" w14:textId="77777777" w:rsidR="00A971D9" w:rsidRPr="005F7D02" w:rsidRDefault="00985D0D">
      <w:pPr>
        <w:pStyle w:val="FirstParagraph"/>
        <w:rPr>
          <w:rFonts w:ascii="Source Sans Pro" w:hAnsi="Source Sans Pro"/>
          <w:color w:val="000000"/>
          <w:lang w:val="de-CH"/>
        </w:rPr>
      </w:pPr>
      <w:proofErr w:type="gramStart"/>
      <w:r w:rsidRPr="005F7D02">
        <w:rPr>
          <w:rFonts w:ascii="Source Sans Pro" w:hAnsi="Source Sans Pro"/>
          <w:color w:val="000000"/>
          <w:lang w:val="de-CH"/>
        </w:rPr>
        <w:t>In der dritte Phase</w:t>
      </w:r>
      <w:proofErr w:type="gramEnd"/>
      <w:r w:rsidRPr="005F7D02">
        <w:rPr>
          <w:rFonts w:ascii="Source Sans Pro" w:hAnsi="Source Sans Pro"/>
          <w:color w:val="000000"/>
          <w:lang w:val="de-CH"/>
        </w:rPr>
        <w:t xml:space="preserve"> sollen Ergebnisse aus den vorangegangenen ihren Weg ins Physische Finden.</w:t>
      </w:r>
    </w:p>
    <w:p w14:paraId="659A10B4" w14:textId="77777777" w:rsidR="00A971D9" w:rsidRPr="005F7D02" w:rsidRDefault="00985D0D">
      <w:pPr>
        <w:pStyle w:val="berschrift4"/>
        <w:rPr>
          <w:rFonts w:ascii="Source Sans Pro" w:hAnsi="Source Sans Pro"/>
          <w:color w:val="000000"/>
          <w:lang w:val="de-CH"/>
        </w:rPr>
      </w:pPr>
      <w:bookmarkStart w:id="352" w:name="diy-repair-cafes-elektroschrott"/>
      <w:r w:rsidRPr="005F7D02">
        <w:rPr>
          <w:rFonts w:ascii="Source Sans Pro" w:hAnsi="Source Sans Pro"/>
          <w:color w:val="000000"/>
          <w:lang w:val="de-CH"/>
        </w:rPr>
        <w:t xml:space="preserve">DIY, </w:t>
      </w:r>
      <w:proofErr w:type="spellStart"/>
      <w:r w:rsidRPr="005F7D02">
        <w:rPr>
          <w:rFonts w:ascii="Source Sans Pro" w:hAnsi="Source Sans Pro"/>
          <w:color w:val="000000"/>
          <w:lang w:val="de-CH"/>
        </w:rPr>
        <w:t>Repair-Cafes</w:t>
      </w:r>
      <w:proofErr w:type="spellEnd"/>
      <w:r w:rsidRPr="005F7D02">
        <w:rPr>
          <w:rFonts w:ascii="Source Sans Pro" w:hAnsi="Source Sans Pro"/>
          <w:color w:val="000000"/>
          <w:lang w:val="de-CH"/>
        </w:rPr>
        <w:t>, Elektroschrott</w:t>
      </w:r>
      <w:bookmarkEnd w:id="352"/>
    </w:p>
    <w:p w14:paraId="627FB450"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In W</w:t>
      </w:r>
      <w:r w:rsidRPr="005F7D02">
        <w:rPr>
          <w:rFonts w:ascii="Source Sans Pro" w:hAnsi="Source Sans Pro"/>
          <w:color w:val="000000"/>
          <w:lang w:val="de-CH"/>
        </w:rPr>
        <w:t xml:space="preserve">orkshops rund um das Thema elektronischer Bestandteile wird erforscht, wie die Begegnung mit diesen das Bewusstsein </w:t>
      </w:r>
      <w:proofErr w:type="gramStart"/>
      <w:r w:rsidRPr="005F7D02">
        <w:rPr>
          <w:rFonts w:ascii="Source Sans Pro" w:hAnsi="Source Sans Pro"/>
          <w:color w:val="000000"/>
          <w:lang w:val="de-CH"/>
        </w:rPr>
        <w:t>gegenüber dem eigentlich Objekt</w:t>
      </w:r>
      <w:proofErr w:type="gramEnd"/>
      <w:r w:rsidRPr="005F7D02">
        <w:rPr>
          <w:rFonts w:ascii="Source Sans Pro" w:hAnsi="Source Sans Pro"/>
          <w:color w:val="000000"/>
          <w:lang w:val="de-CH"/>
        </w:rPr>
        <w:t xml:space="preserve"> verändert. Es werden dazu </w:t>
      </w:r>
      <w:proofErr w:type="spellStart"/>
      <w:r w:rsidRPr="005F7D02">
        <w:rPr>
          <w:rFonts w:ascii="Source Sans Pro" w:hAnsi="Source Sans Pro"/>
          <w:color w:val="000000"/>
          <w:lang w:val="de-CH"/>
        </w:rPr>
        <w:t>Repair</w:t>
      </w:r>
      <w:proofErr w:type="spellEnd"/>
      <w:r w:rsidRPr="005F7D02">
        <w:rPr>
          <w:rFonts w:ascii="Source Sans Pro" w:hAnsi="Source Sans Pro"/>
          <w:color w:val="000000"/>
          <w:lang w:val="de-CH"/>
        </w:rPr>
        <w:t xml:space="preserve">-Cafés sowie Workshops zum Thema Elektroschrott besucht und deren </w:t>
      </w:r>
      <w:proofErr w:type="spellStart"/>
      <w:r w:rsidRPr="005F7D02">
        <w:rPr>
          <w:rFonts w:ascii="Source Sans Pro" w:hAnsi="Source Sans Pro"/>
          <w:color w:val="000000"/>
          <w:lang w:val="de-CH"/>
        </w:rPr>
        <w:t>Partizipan</w:t>
      </w:r>
      <w:r w:rsidRPr="005F7D02">
        <w:rPr>
          <w:rFonts w:ascii="Source Sans Pro" w:hAnsi="Source Sans Pro"/>
          <w:color w:val="000000"/>
          <w:lang w:val="de-CH"/>
        </w:rPr>
        <w:t>den</w:t>
      </w:r>
      <w:proofErr w:type="spellEnd"/>
      <w:r w:rsidRPr="005F7D02">
        <w:rPr>
          <w:rFonts w:ascii="Source Sans Pro" w:hAnsi="Source Sans Pro"/>
          <w:color w:val="000000"/>
          <w:lang w:val="de-CH"/>
        </w:rPr>
        <w:t xml:space="preserve"> und Veranstalter*innen interviewt.</w:t>
      </w:r>
    </w:p>
    <w:p w14:paraId="5835429E" w14:textId="77777777" w:rsidR="00A971D9" w:rsidRPr="005F7D02" w:rsidRDefault="00985D0D">
      <w:pPr>
        <w:pStyle w:val="berschrift4"/>
        <w:rPr>
          <w:rFonts w:ascii="Source Sans Pro" w:hAnsi="Source Sans Pro"/>
          <w:color w:val="000000"/>
          <w:lang w:val="de-CH"/>
        </w:rPr>
      </w:pPr>
      <w:bookmarkStart w:id="353" w:name="prototypen"/>
      <w:r w:rsidRPr="005F7D02">
        <w:rPr>
          <w:rFonts w:ascii="Source Sans Pro" w:hAnsi="Source Sans Pro"/>
          <w:color w:val="000000"/>
          <w:lang w:val="de-CH"/>
        </w:rPr>
        <w:t>Prototypen</w:t>
      </w:r>
      <w:bookmarkEnd w:id="353"/>
    </w:p>
    <w:p w14:paraId="0E499446" w14:textId="77777777" w:rsidR="00A971D9" w:rsidRPr="005F7D02" w:rsidRDefault="00985D0D">
      <w:pPr>
        <w:pStyle w:val="FirstParagraph"/>
        <w:rPr>
          <w:rFonts w:ascii="Source Sans Pro" w:hAnsi="Source Sans Pro"/>
          <w:color w:val="000000"/>
          <w:lang w:val="de-CH"/>
        </w:rPr>
      </w:pPr>
      <w:r w:rsidRPr="005F7D02">
        <w:rPr>
          <w:rFonts w:ascii="Source Sans Pro" w:hAnsi="Source Sans Pro"/>
          <w:color w:val="000000"/>
          <w:lang w:val="de-CH"/>
        </w:rPr>
        <w:t xml:space="preserve">In einer Versuchsanordnung sollen ausgesuchte technologische Artefakte </w:t>
      </w:r>
      <w:proofErr w:type="gramStart"/>
      <w:r w:rsidRPr="005F7D02">
        <w:rPr>
          <w:rFonts w:ascii="Source Sans Pro" w:hAnsi="Source Sans Pro"/>
          <w:color w:val="000000"/>
          <w:lang w:val="de-CH"/>
        </w:rPr>
        <w:t>neu gestaltet</w:t>
      </w:r>
      <w:proofErr w:type="gramEnd"/>
      <w:r w:rsidRPr="005F7D02">
        <w:rPr>
          <w:rFonts w:ascii="Source Sans Pro" w:hAnsi="Source Sans Pro"/>
          <w:color w:val="000000"/>
          <w:lang w:val="de-CH"/>
        </w:rPr>
        <w:t xml:space="preserve"> werden. Industrie- und Produktedesigner bekommen den Auftrag aufgrund bestimmter Kritiken und animistischer </w:t>
      </w:r>
      <w:r w:rsidRPr="005F7D02">
        <w:rPr>
          <w:rFonts w:ascii="Source Sans Pro" w:hAnsi="Source Sans Pro"/>
          <w:color w:val="000000"/>
          <w:lang w:val="de-CH"/>
        </w:rPr>
        <w:t xml:space="preserve">Narrative, ein Objekt zu </w:t>
      </w:r>
      <w:proofErr w:type="spellStart"/>
      <w:r w:rsidRPr="005F7D02">
        <w:rPr>
          <w:rFonts w:ascii="Source Sans Pro" w:hAnsi="Source Sans Pro"/>
          <w:color w:val="000000"/>
          <w:lang w:val="de-CH"/>
        </w:rPr>
        <w:t>redesignen</w:t>
      </w:r>
      <w:proofErr w:type="spellEnd"/>
      <w:r w:rsidRPr="005F7D02">
        <w:rPr>
          <w:rFonts w:ascii="Source Sans Pro" w:hAnsi="Source Sans Pro"/>
          <w:color w:val="000000"/>
          <w:lang w:val="de-CH"/>
        </w:rPr>
        <w:t>. Diese neuen Objekte diesen als spekulative Diskussions-Stücke für Gesprächsrunden mit Usern.</w:t>
      </w:r>
    </w:p>
    <w:p w14:paraId="37C9F1FC" w14:textId="77777777" w:rsidR="00A971D9" w:rsidRPr="005F7D02" w:rsidRDefault="00985D0D">
      <w:pPr>
        <w:pStyle w:val="berschrift3"/>
        <w:rPr>
          <w:rFonts w:ascii="Source Sans Pro" w:hAnsi="Source Sans Pro"/>
          <w:color w:val="000000"/>
          <w:lang w:val="de-CH"/>
        </w:rPr>
      </w:pPr>
      <w:bookmarkStart w:id="354" w:name="phasewp-4---evaluation"/>
      <w:r w:rsidRPr="005F7D02">
        <w:rPr>
          <w:rFonts w:ascii="Source Sans Pro" w:hAnsi="Source Sans Pro"/>
          <w:color w:val="000000"/>
          <w:lang w:val="de-CH"/>
        </w:rPr>
        <w:t>Phase/WP 4 - Evaluation</w:t>
      </w:r>
      <w:bookmarkEnd w:id="354"/>
    </w:p>
    <w:p w14:paraId="59551EFF" w14:textId="49112C66" w:rsidR="00A971D9" w:rsidRDefault="00985D0D">
      <w:pPr>
        <w:pStyle w:val="FirstParagraph"/>
        <w:rPr>
          <w:ins w:id="355" w:author="Lzicar Robert" w:date="2020-05-22T11:43:00Z"/>
          <w:rFonts w:ascii="Source Sans Pro" w:hAnsi="Source Sans Pro"/>
          <w:color w:val="000000"/>
          <w:lang w:val="de-CH"/>
        </w:rPr>
      </w:pPr>
      <w:r w:rsidRPr="005F7D02">
        <w:rPr>
          <w:rFonts w:ascii="Source Sans Pro" w:hAnsi="Source Sans Pro"/>
          <w:color w:val="000000"/>
          <w:lang w:val="de-CH"/>
        </w:rPr>
        <w:t xml:space="preserve">In der letzten Phase werden die Resultate </w:t>
      </w:r>
      <w:proofErr w:type="gramStart"/>
      <w:r w:rsidRPr="005F7D02">
        <w:rPr>
          <w:rFonts w:ascii="Source Sans Pro" w:hAnsi="Source Sans Pro"/>
          <w:color w:val="000000"/>
          <w:lang w:val="de-CH"/>
        </w:rPr>
        <w:t>zusammen gebracht</w:t>
      </w:r>
      <w:proofErr w:type="gramEnd"/>
      <w:r w:rsidRPr="005F7D02">
        <w:rPr>
          <w:rFonts w:ascii="Source Sans Pro" w:hAnsi="Source Sans Pro"/>
          <w:color w:val="000000"/>
          <w:lang w:val="de-CH"/>
        </w:rPr>
        <w:t xml:space="preserve"> und zur Diskussion gebracht. Unter anderem</w:t>
      </w:r>
      <w:r w:rsidRPr="005F7D02">
        <w:rPr>
          <w:rFonts w:ascii="Source Sans Pro" w:hAnsi="Source Sans Pro"/>
          <w:color w:val="000000"/>
          <w:lang w:val="de-CH"/>
        </w:rPr>
        <w:t xml:space="preserve"> soll das Forschungsvorhaben dabei auf seine ethischen Auswirkungen untersucht werden, da die Veränderung von Weltanschauungen in Usern nicht unproblematisch sein kann. Weiterhin sollen die Resultate aufgearbeitet und veröffentlicht werden.</w:t>
      </w:r>
    </w:p>
    <w:p w14:paraId="32E1281C" w14:textId="02CC98F6" w:rsidR="00191019" w:rsidRPr="00191019" w:rsidRDefault="00191019" w:rsidP="00191019">
      <w:pPr>
        <w:pStyle w:val="Textkrper"/>
        <w:rPr>
          <w:ins w:id="356" w:author="Lzicar Robert" w:date="2020-05-22T11:43:00Z"/>
          <w:b/>
          <w:bCs/>
          <w:lang w:val="de-CH"/>
          <w:rPrChange w:id="357" w:author="Lzicar Robert" w:date="2020-05-22T11:43:00Z">
            <w:rPr>
              <w:ins w:id="358" w:author="Lzicar Robert" w:date="2020-05-22T11:43:00Z"/>
              <w:lang w:val="de-CH"/>
            </w:rPr>
          </w:rPrChange>
        </w:rPr>
      </w:pPr>
      <w:commentRangeStart w:id="359"/>
    </w:p>
    <w:p w14:paraId="7E14C039" w14:textId="74FCE13B" w:rsidR="00191019" w:rsidRPr="00191019" w:rsidRDefault="00191019" w:rsidP="00191019">
      <w:pPr>
        <w:pStyle w:val="Textkrper"/>
        <w:rPr>
          <w:b/>
          <w:bCs/>
          <w:lang w:val="de-CH"/>
          <w:rPrChange w:id="360" w:author="Lzicar Robert" w:date="2020-05-22T11:43:00Z">
            <w:rPr>
              <w:rFonts w:ascii="Source Sans Pro" w:hAnsi="Source Sans Pro"/>
              <w:color w:val="000000"/>
              <w:lang w:val="de-CH"/>
            </w:rPr>
          </w:rPrChange>
        </w:rPr>
        <w:pPrChange w:id="361" w:author="Lzicar Robert" w:date="2020-05-22T11:43:00Z">
          <w:pPr>
            <w:pStyle w:val="FirstParagraph"/>
          </w:pPr>
        </w:pPrChange>
      </w:pPr>
      <w:ins w:id="362" w:author="Lzicar Robert" w:date="2020-05-22T11:43:00Z">
        <w:r w:rsidRPr="00191019">
          <w:rPr>
            <w:b/>
            <w:bCs/>
            <w:lang w:val="de-CH"/>
            <w:rPrChange w:id="363" w:author="Lzicar Robert" w:date="2020-05-22T11:43:00Z">
              <w:rPr>
                <w:lang w:val="de-CH"/>
              </w:rPr>
            </w:rPrChange>
          </w:rPr>
          <w:t>Stand der eigenen Forschung</w:t>
        </w:r>
        <w:commentRangeEnd w:id="359"/>
        <w:r>
          <w:rPr>
            <w:rStyle w:val="Kommentarzeichen"/>
          </w:rPr>
          <w:commentReference w:id="359"/>
        </w:r>
      </w:ins>
    </w:p>
    <w:p w14:paraId="3E893F9E" w14:textId="54F5AC03" w:rsidR="00770434" w:rsidRDefault="00770434">
      <w:pPr>
        <w:pStyle w:val="berschrift2"/>
        <w:rPr>
          <w:ins w:id="364" w:author="Lzicar Robert" w:date="2020-05-22T11:44:00Z"/>
          <w:rFonts w:ascii="Source Sans Pro" w:hAnsi="Source Sans Pro"/>
          <w:color w:val="000000"/>
          <w:lang w:val="de-CH"/>
        </w:rPr>
      </w:pPr>
      <w:bookmarkStart w:id="365" w:name="bibliografie"/>
      <w:ins w:id="366" w:author="Lzicar Robert" w:date="2020-05-22T11:44:00Z">
        <w:r>
          <w:rPr>
            <w:rFonts w:ascii="Source Sans Pro" w:hAnsi="Source Sans Pro"/>
            <w:color w:val="000000"/>
            <w:lang w:val="de-CH"/>
          </w:rPr>
          <w:t>…</w:t>
        </w:r>
      </w:ins>
    </w:p>
    <w:p w14:paraId="3192FD4C" w14:textId="69535FA6" w:rsidR="00A971D9" w:rsidRPr="005F7D02" w:rsidRDefault="00985D0D">
      <w:pPr>
        <w:pStyle w:val="berschrift2"/>
        <w:rPr>
          <w:rFonts w:ascii="Source Sans Pro" w:hAnsi="Source Sans Pro"/>
          <w:color w:val="000000"/>
          <w:lang w:val="de-CH"/>
        </w:rPr>
      </w:pPr>
      <w:commentRangeStart w:id="367"/>
      <w:commentRangeStart w:id="368"/>
      <w:r w:rsidRPr="005F7D02">
        <w:rPr>
          <w:rFonts w:ascii="Source Sans Pro" w:hAnsi="Source Sans Pro"/>
          <w:color w:val="000000"/>
          <w:lang w:val="de-CH"/>
        </w:rPr>
        <w:t>Bibliografie</w:t>
      </w:r>
      <w:bookmarkEnd w:id="365"/>
      <w:commentRangeEnd w:id="367"/>
      <w:r>
        <w:rPr>
          <w:rStyle w:val="Kommentarzeichen"/>
          <w:rFonts w:asciiTheme="minorHAnsi" w:eastAsiaTheme="minorHAnsi" w:hAnsiTheme="minorHAnsi" w:cstheme="minorBidi"/>
          <w:b w:val="0"/>
          <w:bCs w:val="0"/>
          <w:color w:val="auto"/>
        </w:rPr>
        <w:commentReference w:id="367"/>
      </w:r>
      <w:commentRangeEnd w:id="368"/>
      <w:r>
        <w:rPr>
          <w:rStyle w:val="Kommentarzeichen"/>
          <w:rFonts w:asciiTheme="minorHAnsi" w:eastAsiaTheme="minorHAnsi" w:hAnsiTheme="minorHAnsi" w:cstheme="minorBidi"/>
          <w:b w:val="0"/>
          <w:bCs w:val="0"/>
          <w:color w:val="auto"/>
        </w:rPr>
        <w:commentReference w:id="368"/>
      </w:r>
    </w:p>
    <w:p w14:paraId="6F0C0C39" w14:textId="77777777" w:rsidR="00A971D9" w:rsidRDefault="00985D0D">
      <w:pPr>
        <w:pStyle w:val="Literaturverzeichnis"/>
      </w:pPr>
      <w:r w:rsidRPr="005F7D02">
        <w:rPr>
          <w:rFonts w:ascii="Source Sans Pro" w:hAnsi="Source Sans Pro"/>
          <w:color w:val="000000"/>
          <w:lang w:val="de-CH"/>
        </w:rPr>
        <w:t>Be</w:t>
      </w:r>
      <w:r w:rsidRPr="005F7D02">
        <w:rPr>
          <w:rFonts w:ascii="Source Sans Pro" w:hAnsi="Source Sans Pro"/>
          <w:color w:val="000000"/>
          <w:lang w:val="de-CH"/>
        </w:rPr>
        <w:t xml:space="preserve">ll, Joshua A., Joel Kuipers, Jacqueline </w:t>
      </w:r>
      <w:proofErr w:type="spellStart"/>
      <w:r w:rsidRPr="005F7D02">
        <w:rPr>
          <w:rFonts w:ascii="Source Sans Pro" w:hAnsi="Source Sans Pro"/>
          <w:color w:val="000000"/>
          <w:lang w:val="de-CH"/>
        </w:rPr>
        <w:t>Hazen</w:t>
      </w:r>
      <w:proofErr w:type="spellEnd"/>
      <w:r w:rsidRPr="005F7D02">
        <w:rPr>
          <w:rFonts w:ascii="Source Sans Pro" w:hAnsi="Source Sans Pro"/>
          <w:color w:val="000000"/>
          <w:lang w:val="de-CH"/>
        </w:rPr>
        <w:t xml:space="preserve">, Amanda Kemble, </w:t>
      </w:r>
      <w:proofErr w:type="spellStart"/>
      <w:r w:rsidRPr="005F7D02">
        <w:rPr>
          <w:rFonts w:ascii="Source Sans Pro" w:hAnsi="Source Sans Pro"/>
          <w:color w:val="000000"/>
          <w:lang w:val="de-CH"/>
        </w:rPr>
        <w:t>and</w:t>
      </w:r>
      <w:proofErr w:type="spellEnd"/>
      <w:r w:rsidRPr="005F7D02">
        <w:rPr>
          <w:rFonts w:ascii="Source Sans Pro" w:hAnsi="Source Sans Pro"/>
          <w:color w:val="000000"/>
          <w:lang w:val="de-CH"/>
        </w:rPr>
        <w:t xml:space="preserve"> Briel </w:t>
      </w:r>
      <w:proofErr w:type="spellStart"/>
      <w:r w:rsidRPr="005F7D02">
        <w:rPr>
          <w:rFonts w:ascii="Source Sans Pro" w:hAnsi="Source Sans Pro"/>
          <w:color w:val="000000"/>
          <w:lang w:val="de-CH"/>
        </w:rPr>
        <w:t>Kobak</w:t>
      </w:r>
      <w:proofErr w:type="spellEnd"/>
      <w:r w:rsidRPr="005F7D02">
        <w:rPr>
          <w:rFonts w:ascii="Source Sans Pro" w:hAnsi="Source Sans Pro"/>
          <w:color w:val="000000"/>
          <w:lang w:val="de-CH"/>
        </w:rPr>
        <w:t xml:space="preserve">. </w:t>
      </w:r>
      <w:r>
        <w:rPr>
          <w:rFonts w:ascii="Source Sans Pro" w:hAnsi="Source Sans Pro"/>
          <w:color w:val="000000"/>
        </w:rPr>
        <w:t xml:space="preserve">2018. “The Materiality of Cell Phone Repair: Re-Making Commodities in Washington, DC.” </w:t>
      </w:r>
      <w:r>
        <w:rPr>
          <w:rFonts w:ascii="Source Sans Pro" w:hAnsi="Source Sans Pro"/>
          <w:i/>
          <w:color w:val="000000"/>
        </w:rPr>
        <w:t>Anthropological Quarterly</w:t>
      </w:r>
      <w:r>
        <w:rPr>
          <w:rFonts w:ascii="Source Sans Pro" w:hAnsi="Source Sans Pro"/>
          <w:color w:val="000000"/>
        </w:rPr>
        <w:t xml:space="preserve"> 91 (2): 603–33. </w:t>
      </w:r>
      <w:hyperlink r:id="rId9">
        <w:r>
          <w:rPr>
            <w:rStyle w:val="InternetLink"/>
            <w:rFonts w:ascii="Source Sans Pro" w:hAnsi="Source Sans Pro"/>
            <w:color w:val="000000"/>
          </w:rPr>
          <w:t>https://doi.org/10.1353/anq.2018.0028</w:t>
        </w:r>
      </w:hyperlink>
      <w:r>
        <w:rPr>
          <w:rFonts w:ascii="Source Sans Pro" w:hAnsi="Source Sans Pro"/>
          <w:color w:val="000000"/>
        </w:rPr>
        <w:t>.</w:t>
      </w:r>
      <w:bookmarkStart w:id="369" w:name="ref-bellMaterialityCellPhone2018"/>
      <w:bookmarkEnd w:id="369"/>
    </w:p>
    <w:p w14:paraId="3C3DC8B7" w14:textId="77777777" w:rsidR="00A971D9" w:rsidRDefault="00985D0D">
      <w:pPr>
        <w:pStyle w:val="Literaturverzeichnis"/>
      </w:pPr>
      <w:r>
        <w:rPr>
          <w:rFonts w:ascii="Source Sans Pro" w:hAnsi="Source Sans Pro"/>
          <w:color w:val="000000"/>
        </w:rPr>
        <w:t xml:space="preserve">Bennett, Jane. 2009. </w:t>
      </w:r>
      <w:r>
        <w:rPr>
          <w:rFonts w:ascii="Source Sans Pro" w:hAnsi="Source Sans Pro"/>
          <w:i/>
          <w:color w:val="000000"/>
        </w:rPr>
        <w:t>Vibrant Matter: A Political Ecology of Things</w:t>
      </w:r>
      <w:r>
        <w:rPr>
          <w:rFonts w:ascii="Source Sans Pro" w:hAnsi="Source Sans Pro"/>
          <w:color w:val="000000"/>
        </w:rPr>
        <w:t xml:space="preserve">. Duke University Press. </w:t>
      </w:r>
      <w:hyperlink r:id="rId10">
        <w:r>
          <w:rPr>
            <w:rStyle w:val="InternetLink"/>
            <w:rFonts w:ascii="Source Sans Pro" w:hAnsi="Source Sans Pro"/>
            <w:color w:val="000000"/>
          </w:rPr>
          <w:t>https://doi.org/10.1215/9780822391623</w:t>
        </w:r>
      </w:hyperlink>
      <w:r>
        <w:rPr>
          <w:rFonts w:ascii="Source Sans Pro" w:hAnsi="Source Sans Pro"/>
          <w:color w:val="000000"/>
        </w:rPr>
        <w:t>.</w:t>
      </w:r>
      <w:bookmarkStart w:id="370" w:name="ref-bennettVibrantMatterPolitical2009"/>
      <w:bookmarkEnd w:id="370"/>
    </w:p>
    <w:p w14:paraId="2949DE70" w14:textId="77777777" w:rsidR="00A971D9" w:rsidRDefault="00985D0D">
      <w:pPr>
        <w:pStyle w:val="Literaturverzeichnis"/>
        <w:rPr>
          <w:rFonts w:ascii="Source Sans Pro" w:hAnsi="Source Sans Pro"/>
          <w:color w:val="000000"/>
        </w:rPr>
      </w:pPr>
      <w:r>
        <w:rPr>
          <w:rFonts w:ascii="Source Sans Pro" w:hAnsi="Source Sans Pro"/>
          <w:color w:val="000000"/>
        </w:rPr>
        <w:t>Dunne, Anthony, and F</w:t>
      </w:r>
      <w:r>
        <w:rPr>
          <w:rFonts w:ascii="Source Sans Pro" w:hAnsi="Source Sans Pro"/>
          <w:color w:val="000000"/>
        </w:rPr>
        <w:t xml:space="preserve">iona Raby. 2013. </w:t>
      </w:r>
      <w:r>
        <w:rPr>
          <w:rFonts w:ascii="Source Sans Pro" w:hAnsi="Source Sans Pro"/>
          <w:i/>
          <w:color w:val="000000"/>
        </w:rPr>
        <w:t>Speculative Everything: Design, Fiction, and Social Dreaming</w:t>
      </w:r>
      <w:r>
        <w:rPr>
          <w:rFonts w:ascii="Source Sans Pro" w:hAnsi="Source Sans Pro"/>
          <w:color w:val="000000"/>
        </w:rPr>
        <w:t>. Cambridge, Mass.; London: The MIT Press.</w:t>
      </w:r>
      <w:bookmarkStart w:id="371" w:name="ref-dunneSpeculativeEverythingDesign2013"/>
      <w:bookmarkEnd w:id="371"/>
    </w:p>
    <w:p w14:paraId="11E72CE2" w14:textId="77777777" w:rsidR="00A971D9" w:rsidRDefault="00985D0D">
      <w:pPr>
        <w:pStyle w:val="Literaturverzeichnis"/>
      </w:pPr>
      <w:proofErr w:type="spellStart"/>
      <w:r>
        <w:rPr>
          <w:rFonts w:ascii="Source Sans Pro" w:hAnsi="Source Sans Pro"/>
          <w:color w:val="000000"/>
        </w:rPr>
        <w:lastRenderedPageBreak/>
        <w:t>Leube</w:t>
      </w:r>
      <w:proofErr w:type="spellEnd"/>
      <w:r>
        <w:rPr>
          <w:rFonts w:ascii="Source Sans Pro" w:hAnsi="Source Sans Pro"/>
          <w:color w:val="000000"/>
        </w:rPr>
        <w:t xml:space="preserve">, Michael. 2016. “It’s Alive an Empirical Study on Animism and Animacy in Product Design,” September. </w:t>
      </w:r>
      <w:hyperlink r:id="rId11">
        <w:r>
          <w:rPr>
            <w:rStyle w:val="InternetLink"/>
            <w:rFonts w:ascii="Source Sans Pro" w:hAnsi="Source Sans Pro"/>
            <w:color w:val="000000"/>
          </w:rPr>
          <w:t>https://www.academia.edu/34321111/Its_Alive_An_Empirical_Study_on_Animism_and_Animacy_in_Product_Design</w:t>
        </w:r>
      </w:hyperlink>
      <w:r>
        <w:rPr>
          <w:rFonts w:ascii="Source Sans Pro" w:hAnsi="Source Sans Pro"/>
          <w:color w:val="000000"/>
        </w:rPr>
        <w:t>.</w:t>
      </w:r>
      <w:bookmarkStart w:id="372" w:name="ref-leubeItAliveEmpirical2016"/>
      <w:bookmarkEnd w:id="372"/>
    </w:p>
    <w:p w14:paraId="6CB1846F" w14:textId="77777777" w:rsidR="00A971D9" w:rsidRDefault="00985D0D">
      <w:pPr>
        <w:pStyle w:val="Literaturverzeichnis"/>
      </w:pPr>
      <w:proofErr w:type="spellStart"/>
      <w:r>
        <w:rPr>
          <w:rFonts w:ascii="Source Sans Pro" w:hAnsi="Source Sans Pro"/>
          <w:color w:val="000000"/>
        </w:rPr>
        <w:t>Marenko</w:t>
      </w:r>
      <w:proofErr w:type="spellEnd"/>
      <w:r>
        <w:rPr>
          <w:rFonts w:ascii="Source Sans Pro" w:hAnsi="Source Sans Pro"/>
          <w:color w:val="000000"/>
        </w:rPr>
        <w:t xml:space="preserve">, </w:t>
      </w:r>
      <w:proofErr w:type="spellStart"/>
      <w:r>
        <w:rPr>
          <w:rFonts w:ascii="Source Sans Pro" w:hAnsi="Source Sans Pro"/>
          <w:color w:val="000000"/>
        </w:rPr>
        <w:t>Betti</w:t>
      </w:r>
      <w:proofErr w:type="spellEnd"/>
      <w:r>
        <w:rPr>
          <w:rFonts w:ascii="Source Sans Pro" w:hAnsi="Source Sans Pro"/>
          <w:color w:val="000000"/>
        </w:rPr>
        <w:t>, and Philip van Allen. 2016. “Animistic De</w:t>
      </w:r>
      <w:r>
        <w:rPr>
          <w:rFonts w:ascii="Source Sans Pro" w:hAnsi="Source Sans Pro"/>
          <w:color w:val="000000"/>
        </w:rPr>
        <w:t xml:space="preserve">sign: How to Reimagine Digital Interaction Between the Human and the Nonhuman.” </w:t>
      </w:r>
      <w:r>
        <w:rPr>
          <w:rFonts w:ascii="Source Sans Pro" w:hAnsi="Source Sans Pro"/>
          <w:i/>
          <w:color w:val="000000"/>
        </w:rPr>
        <w:t>Digital Creativity</w:t>
      </w:r>
      <w:r>
        <w:rPr>
          <w:rFonts w:ascii="Source Sans Pro" w:hAnsi="Source Sans Pro"/>
          <w:color w:val="000000"/>
        </w:rPr>
        <w:t xml:space="preserve"> 27 (1): 52–70. </w:t>
      </w:r>
      <w:hyperlink r:id="rId12">
        <w:r>
          <w:rPr>
            <w:rStyle w:val="InternetLink"/>
            <w:rFonts w:ascii="Source Sans Pro" w:hAnsi="Source Sans Pro"/>
            <w:color w:val="000000"/>
          </w:rPr>
          <w:t>https://doi.org/10.1080/14626268.2016.1145127</w:t>
        </w:r>
      </w:hyperlink>
      <w:r>
        <w:rPr>
          <w:rFonts w:ascii="Source Sans Pro" w:hAnsi="Source Sans Pro"/>
          <w:color w:val="000000"/>
        </w:rPr>
        <w:t>.</w:t>
      </w:r>
      <w:bookmarkStart w:id="373" w:name="ref-marenkoAnimisticDesignHow2016"/>
      <w:bookmarkEnd w:id="373"/>
    </w:p>
    <w:p w14:paraId="71328836" w14:textId="77777777" w:rsidR="00A971D9" w:rsidRDefault="00985D0D">
      <w:pPr>
        <w:pStyle w:val="Literaturverzeichnis"/>
      </w:pPr>
      <w:r>
        <w:rPr>
          <w:rFonts w:ascii="Source Sans Pro" w:hAnsi="Source Sans Pro"/>
          <w:color w:val="000000"/>
        </w:rPr>
        <w:t xml:space="preserve">Snake-Beings, Emit. 2018. “Maker Culture and </w:t>
      </w:r>
      <w:proofErr w:type="spellStart"/>
      <w:r>
        <w:rPr>
          <w:rFonts w:ascii="Source Sans Pro" w:hAnsi="Source Sans Pro"/>
          <w:color w:val="000000"/>
        </w:rPr>
        <w:t>DiY</w:t>
      </w:r>
      <w:proofErr w:type="spellEnd"/>
      <w:r>
        <w:rPr>
          <w:rFonts w:ascii="Source Sans Pro" w:hAnsi="Source Sans Pro"/>
          <w:color w:val="000000"/>
        </w:rPr>
        <w:t xml:space="preserve"> Technologies: Re-Functioning as a Techno-Animist Practice.” </w:t>
      </w:r>
      <w:r>
        <w:rPr>
          <w:rFonts w:ascii="Source Sans Pro" w:hAnsi="Source Sans Pro"/>
          <w:i/>
          <w:color w:val="000000"/>
        </w:rPr>
        <w:t>Continuum</w:t>
      </w:r>
      <w:r>
        <w:rPr>
          <w:rFonts w:ascii="Source Sans Pro" w:hAnsi="Source Sans Pro"/>
          <w:color w:val="000000"/>
        </w:rPr>
        <w:t xml:space="preserve"> 32 (2): 121–36. </w:t>
      </w:r>
      <w:hyperlink r:id="rId13">
        <w:r>
          <w:rPr>
            <w:rStyle w:val="InternetLink"/>
            <w:rFonts w:ascii="Source Sans Pro" w:hAnsi="Source Sans Pro"/>
            <w:color w:val="000000"/>
          </w:rPr>
          <w:t>https://d</w:t>
        </w:r>
        <w:r>
          <w:rPr>
            <w:rStyle w:val="InternetLink"/>
            <w:rFonts w:ascii="Source Sans Pro" w:hAnsi="Source Sans Pro"/>
            <w:color w:val="000000"/>
          </w:rPr>
          <w:t>oi.org/10.1080/10304312.2017.1318825</w:t>
        </w:r>
      </w:hyperlink>
      <w:r>
        <w:rPr>
          <w:rFonts w:ascii="Source Sans Pro" w:hAnsi="Source Sans Pro"/>
          <w:color w:val="000000"/>
        </w:rPr>
        <w:t>.</w:t>
      </w:r>
      <w:bookmarkStart w:id="374" w:name="ref-snake-beingsMakerCultureDiY2018"/>
      <w:bookmarkEnd w:id="374"/>
    </w:p>
    <w:p w14:paraId="3AA0836B" w14:textId="77777777" w:rsidR="00A971D9" w:rsidRDefault="00985D0D">
      <w:pPr>
        <w:pStyle w:val="Literaturverzeichnis"/>
      </w:pPr>
      <w:r>
        <w:rPr>
          <w:rFonts w:ascii="Source Sans Pro" w:hAnsi="Source Sans Pro"/>
          <w:color w:val="000000"/>
        </w:rPr>
        <w:t xml:space="preserve">“The Toaster Project.” n.d. Accessed May 16, 2020. </w:t>
      </w:r>
      <w:hyperlink r:id="rId14">
        <w:r>
          <w:rPr>
            <w:rStyle w:val="InternetLink"/>
            <w:rFonts w:ascii="Source Sans Pro" w:hAnsi="Source Sans Pro"/>
            <w:color w:val="000000"/>
          </w:rPr>
          <w:t>http://www.thetoasterproject.org/page2.htm</w:t>
        </w:r>
      </w:hyperlink>
      <w:r>
        <w:rPr>
          <w:rFonts w:ascii="Source Sans Pro" w:hAnsi="Source Sans Pro"/>
          <w:color w:val="000000"/>
        </w:rPr>
        <w:t>.</w:t>
      </w:r>
      <w:bookmarkStart w:id="375" w:name="ref-ToasterProject"/>
      <w:bookmarkEnd w:id="375"/>
    </w:p>
    <w:p w14:paraId="3ADE66D4" w14:textId="77777777" w:rsidR="00A971D9" w:rsidRDefault="00985D0D">
      <w:pPr>
        <w:pStyle w:val="Literaturverzeichnis"/>
      </w:pPr>
      <w:r>
        <w:rPr>
          <w:rFonts w:ascii="Source Sans Pro" w:hAnsi="Source Sans Pro"/>
          <w:color w:val="000000"/>
        </w:rPr>
        <w:t>Thomas Wendt. 16:15:39 UTC. “Decentering Design or a Critique</w:t>
      </w:r>
      <w:r>
        <w:rPr>
          <w:rFonts w:ascii="Source Sans Pro" w:hAnsi="Source Sans Pro"/>
          <w:color w:val="000000"/>
        </w:rPr>
        <w:t xml:space="preserve"> of Human Centered Design.” Design. </w:t>
      </w:r>
      <w:hyperlink r:id="rId15">
        <w:r>
          <w:rPr>
            <w:rStyle w:val="InternetLink"/>
            <w:rFonts w:ascii="Source Sans Pro" w:hAnsi="Source Sans Pro"/>
            <w:color w:val="000000"/>
          </w:rPr>
          <w:t>https://www.slideshare.net/ThomasMWendt/decentering-design-or-a-critique-of-human-centered-design</w:t>
        </w:r>
      </w:hyperlink>
      <w:r>
        <w:rPr>
          <w:rFonts w:ascii="Source Sans Pro" w:hAnsi="Source Sans Pro"/>
          <w:color w:val="000000"/>
        </w:rPr>
        <w:t>.</w:t>
      </w:r>
      <w:bookmarkStart w:id="376" w:name="X5fef3da69edb3f869852fb2c0f0b3af5d681f0a"/>
      <w:bookmarkEnd w:id="376"/>
    </w:p>
    <w:p w14:paraId="011BAD62" w14:textId="77777777" w:rsidR="00A971D9" w:rsidRDefault="00985D0D">
      <w:pPr>
        <w:pStyle w:val="Literaturverzeichnis"/>
      </w:pPr>
      <w:r>
        <w:rPr>
          <w:rFonts w:ascii="Source Sans Pro" w:hAnsi="Source Sans Pro"/>
          <w:color w:val="000000"/>
        </w:rPr>
        <w:t>“Wha</w:t>
      </w:r>
      <w:r>
        <w:rPr>
          <w:rFonts w:ascii="Source Sans Pro" w:hAnsi="Source Sans Pro"/>
          <w:color w:val="000000"/>
        </w:rPr>
        <w:t xml:space="preserve">t Does ‘Posthuman Design’ Actually Mean?” 2019. </w:t>
      </w:r>
      <w:r>
        <w:rPr>
          <w:rFonts w:ascii="Source Sans Pro" w:hAnsi="Source Sans Pro"/>
          <w:i/>
          <w:color w:val="000000"/>
        </w:rPr>
        <w:t>Eye on Design</w:t>
      </w:r>
      <w:r>
        <w:rPr>
          <w:rFonts w:ascii="Source Sans Pro" w:hAnsi="Source Sans Pro"/>
          <w:color w:val="000000"/>
        </w:rPr>
        <w:t xml:space="preserve"> (blog). March 11, 2019. </w:t>
      </w:r>
      <w:hyperlink r:id="rId16">
        <w:r>
          <w:rPr>
            <w:rStyle w:val="InternetLink"/>
            <w:rFonts w:ascii="Source Sans Pro" w:hAnsi="Source Sans Pro"/>
            <w:color w:val="000000"/>
          </w:rPr>
          <w:t>https://eyeondesign.aiga.org/what-does-posthuman-design-actually-mean/</w:t>
        </w:r>
      </w:hyperlink>
      <w:r>
        <w:rPr>
          <w:rFonts w:ascii="Source Sans Pro" w:hAnsi="Source Sans Pro"/>
          <w:color w:val="000000"/>
        </w:rPr>
        <w:t>.</w:t>
      </w:r>
      <w:bookmarkStart w:id="377" w:name="ref-WhatDoesPosthuman2019"/>
      <w:bookmarkEnd w:id="377"/>
    </w:p>
    <w:p w14:paraId="1DD73E54" w14:textId="77777777" w:rsidR="00A971D9" w:rsidRDefault="00985D0D">
      <w:pPr>
        <w:pStyle w:val="Literaturverzeichnis"/>
      </w:pPr>
      <w:r>
        <w:rPr>
          <w:rFonts w:ascii="Source Sans Pro" w:hAnsi="Source Sans Pro"/>
          <w:color w:val="000000"/>
        </w:rPr>
        <w:t xml:space="preserve">Willis, </w:t>
      </w:r>
      <w:r>
        <w:rPr>
          <w:rFonts w:ascii="Source Sans Pro" w:hAnsi="Source Sans Pro"/>
          <w:color w:val="000000"/>
        </w:rPr>
        <w:t xml:space="preserve">Anne-Marie. 2006. “Ontological Designing.” </w:t>
      </w:r>
      <w:r>
        <w:rPr>
          <w:rFonts w:ascii="Source Sans Pro" w:hAnsi="Source Sans Pro"/>
          <w:i/>
          <w:color w:val="000000"/>
        </w:rPr>
        <w:t>Design Philosophy Papers</w:t>
      </w:r>
      <w:r>
        <w:rPr>
          <w:rFonts w:ascii="Source Sans Pro" w:hAnsi="Source Sans Pro"/>
          <w:color w:val="000000"/>
        </w:rPr>
        <w:t xml:space="preserve"> 4 (2): 69–92. </w:t>
      </w:r>
      <w:hyperlink r:id="rId17">
        <w:r>
          <w:rPr>
            <w:rStyle w:val="InternetLink"/>
            <w:rFonts w:ascii="Source Sans Pro" w:hAnsi="Source Sans Pro"/>
            <w:color w:val="000000"/>
          </w:rPr>
          <w:t>https://doi.org/10.2752/144871306X13966268131514</w:t>
        </w:r>
      </w:hyperlink>
      <w:r>
        <w:rPr>
          <w:rFonts w:ascii="Source Sans Pro" w:hAnsi="Source Sans Pro"/>
          <w:color w:val="000000"/>
        </w:rPr>
        <w:t>.</w:t>
      </w:r>
    </w:p>
    <w:sectPr w:rsidR="00A971D9">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zicar Robert" w:date="2020-05-22T10:07:00Z" w:initials="LR">
    <w:p w14:paraId="4E59F0CC" w14:textId="77777777" w:rsidR="005F7D02" w:rsidRPr="005F7D02" w:rsidRDefault="005F7D02">
      <w:pPr>
        <w:pStyle w:val="Kommentartext"/>
        <w:rPr>
          <w:lang w:val="de-CH"/>
        </w:rPr>
      </w:pPr>
      <w:r>
        <w:rPr>
          <w:rStyle w:val="Kommentarzeichen"/>
        </w:rPr>
        <w:annotationRef/>
      </w:r>
      <w:r w:rsidRPr="005F7D02">
        <w:rPr>
          <w:lang w:val="de-CH"/>
        </w:rPr>
        <w:t>Es ist ja nicht nur die Handhab</w:t>
      </w:r>
      <w:r>
        <w:rPr>
          <w:lang w:val="de-CH"/>
        </w:rPr>
        <w:t>ung, sondern das Verständnis, welches zu einem Umgang führt, oder?</w:t>
      </w:r>
    </w:p>
  </w:comment>
  <w:comment w:id="7" w:author="Lzicar Robert" w:date="2020-05-22T10:09:00Z" w:initials="LR">
    <w:p w14:paraId="4B041D15" w14:textId="584B9FFA" w:rsidR="00064E01" w:rsidRPr="00064E01" w:rsidRDefault="00064E01">
      <w:pPr>
        <w:pStyle w:val="Kommentartext"/>
        <w:rPr>
          <w:lang w:val="de-CH"/>
        </w:rPr>
      </w:pPr>
      <w:r>
        <w:rPr>
          <w:rStyle w:val="Kommentarzeichen"/>
        </w:rPr>
        <w:annotationRef/>
      </w:r>
      <w:r w:rsidRPr="00064E01">
        <w:rPr>
          <w:lang w:val="de-CH"/>
        </w:rPr>
        <w:t>Hier wissen wir ja noch gar nicht, was Deine Hyp</w:t>
      </w:r>
      <w:r>
        <w:rPr>
          <w:lang w:val="de-CH"/>
        </w:rPr>
        <w:t>othese ist – also entweder diese Aussage als Hypothese ausweisen oder anschliessend Deine Hypothese bringen.</w:t>
      </w:r>
    </w:p>
  </w:comment>
  <w:comment w:id="8" w:author="Lzicar Robert" w:date="2020-05-22T10:08:00Z" w:initials="LR">
    <w:p w14:paraId="3CBAF3A9" w14:textId="434ACAC9" w:rsidR="00914177" w:rsidRPr="00914177" w:rsidRDefault="00914177">
      <w:pPr>
        <w:pStyle w:val="Kommentartext"/>
        <w:rPr>
          <w:lang w:val="de-CH"/>
        </w:rPr>
      </w:pPr>
      <w:r>
        <w:rPr>
          <w:rStyle w:val="Kommentarzeichen"/>
        </w:rPr>
        <w:annotationRef/>
      </w:r>
      <w:r w:rsidRPr="00914177">
        <w:rPr>
          <w:lang w:val="de-CH"/>
        </w:rPr>
        <w:t xml:space="preserve">Ich denke, hier spielen nicht nur </w:t>
      </w:r>
      <w:r>
        <w:rPr>
          <w:lang w:val="de-CH"/>
        </w:rPr>
        <w:t>Praxen, sondern auch und Theorien eine zentrale Rolle.</w:t>
      </w:r>
    </w:p>
  </w:comment>
  <w:comment w:id="11" w:author="Lzicar Robert" w:date="2020-05-22T10:13:00Z" w:initials="LR">
    <w:p w14:paraId="7494F884" w14:textId="4D42C016" w:rsidR="00A973DF" w:rsidRPr="00A973DF" w:rsidRDefault="00A973DF">
      <w:pPr>
        <w:pStyle w:val="Kommentartext"/>
        <w:rPr>
          <w:lang w:val="de-CH"/>
        </w:rPr>
      </w:pPr>
      <w:r>
        <w:rPr>
          <w:rStyle w:val="Kommentarzeichen"/>
        </w:rPr>
        <w:annotationRef/>
      </w:r>
      <w:r w:rsidRPr="00A973DF">
        <w:rPr>
          <w:lang w:val="de-CH"/>
        </w:rPr>
        <w:t>Hier kommt der Diskurs ins Spiel</w:t>
      </w:r>
      <w:r>
        <w:rPr>
          <w:lang w:val="de-CH"/>
        </w:rPr>
        <w:t xml:space="preserve"> – ich würde hier Theorie und Praxis als untrennbar und sich wechselnd beeinflussendes </w:t>
      </w:r>
      <w:r w:rsidR="0030119A">
        <w:rPr>
          <w:lang w:val="de-CH"/>
        </w:rPr>
        <w:t>«</w:t>
      </w:r>
      <w:r>
        <w:rPr>
          <w:lang w:val="de-CH"/>
        </w:rPr>
        <w:t>Konstrukt</w:t>
      </w:r>
      <w:r w:rsidR="0030119A">
        <w:rPr>
          <w:lang w:val="de-CH"/>
        </w:rPr>
        <w:t>»</w:t>
      </w:r>
      <w:r>
        <w:rPr>
          <w:lang w:val="de-CH"/>
        </w:rPr>
        <w:t xml:space="preserve"> begreifen.</w:t>
      </w:r>
      <w:r w:rsidR="0030119A">
        <w:rPr>
          <w:lang w:val="de-CH"/>
        </w:rPr>
        <w:t xml:space="preserve"> Quelle habe ich leider keine dafür</w:t>
      </w:r>
      <w:r w:rsidR="00323169">
        <w:rPr>
          <w:lang w:val="de-CH"/>
        </w:rPr>
        <w:t>, ausser vielleicht Foucault, der Objekte und Praxen als Beiträge zum Diskurs begreift. Aber das ist halt meine Religion ;-).</w:t>
      </w:r>
    </w:p>
  </w:comment>
  <w:comment w:id="14" w:author="Lzicar Robert" w:date="2020-05-22T10:19:00Z" w:initials="LR">
    <w:p w14:paraId="07516320" w14:textId="2D92350C" w:rsidR="007C7C0C" w:rsidRPr="007C7C0C" w:rsidRDefault="007C7C0C">
      <w:pPr>
        <w:pStyle w:val="Kommentartext"/>
        <w:rPr>
          <w:lang w:val="de-CH"/>
        </w:rPr>
      </w:pPr>
      <w:r>
        <w:rPr>
          <w:rStyle w:val="Kommentarzeichen"/>
        </w:rPr>
        <w:annotationRef/>
      </w:r>
      <w:r w:rsidRPr="007C7C0C">
        <w:rPr>
          <w:lang w:val="de-CH"/>
        </w:rPr>
        <w:t xml:space="preserve">Oh </w:t>
      </w:r>
      <w:r>
        <w:rPr>
          <w:lang w:val="de-CH"/>
        </w:rPr>
        <w:t>wie schön, das wäre aber dann doch historische Diskursanalyse ;-).</w:t>
      </w:r>
      <w:r w:rsidR="00C573BE">
        <w:rPr>
          <w:lang w:val="de-CH"/>
        </w:rPr>
        <w:t xml:space="preserve"> Aber ich kenne ja Deine Frage noch nicht.</w:t>
      </w:r>
    </w:p>
  </w:comment>
  <w:comment w:id="13" w:author="Lzicar Robert" w:date="2020-05-22T10:10:00Z" w:initials="LR">
    <w:p w14:paraId="60C160D3" w14:textId="08D04DC7" w:rsidR="00733159" w:rsidRPr="00733159" w:rsidRDefault="00733159">
      <w:pPr>
        <w:pStyle w:val="Kommentartext"/>
        <w:rPr>
          <w:lang w:val="de-CH"/>
        </w:rPr>
      </w:pPr>
      <w:r>
        <w:rPr>
          <w:rStyle w:val="Kommentarzeichen"/>
        </w:rPr>
        <w:annotationRef/>
      </w:r>
      <w:r>
        <w:rPr>
          <w:lang w:val="de-CH"/>
        </w:rPr>
        <w:t xml:space="preserve">Woher kommt diese Aussage? Fasst Du hier den Stand der Forschung zusammen oder ist es ein Resultat Deiner Forschung oder ebenfalls Teil der Hypothese? </w:t>
      </w:r>
    </w:p>
  </w:comment>
  <w:comment w:id="25" w:author="Lzicar Robert" w:date="2020-05-22T10:11:00Z" w:initials="LR">
    <w:p w14:paraId="1A4D3154" w14:textId="5437169D" w:rsidR="005B0DB5" w:rsidRPr="005B0DB5" w:rsidRDefault="005B0DB5">
      <w:pPr>
        <w:pStyle w:val="Kommentartext"/>
        <w:rPr>
          <w:lang w:val="de-CH"/>
        </w:rPr>
      </w:pPr>
      <w:r>
        <w:rPr>
          <w:rStyle w:val="Kommentarzeichen"/>
        </w:rPr>
        <w:annotationRef/>
      </w:r>
      <w:r w:rsidRPr="005B0DB5">
        <w:rPr>
          <w:rStyle w:val="Kommentarzeichen"/>
          <w:lang w:val="de-CH"/>
        </w:rPr>
        <w:t>Das ist noch nicht mal eine Hypothese, sondern ein hypothe</w:t>
      </w:r>
      <w:r>
        <w:rPr>
          <w:rStyle w:val="Kommentarzeichen"/>
          <w:lang w:val="de-CH"/>
        </w:rPr>
        <w:t>tischer Lösungsansatz des Problems, welches Du erforscht – jedoch ist das nur meine Hypothese, denn die Frage habe ich als Leser ja bis hierhin nicht erfahren – und werde langsam ungeduldig ;-).</w:t>
      </w:r>
    </w:p>
  </w:comment>
  <w:comment w:id="28" w:author="Lzicar Robert" w:date="2020-05-22T10:20:00Z" w:initials="LR">
    <w:p w14:paraId="064F4721" w14:textId="1948419F" w:rsidR="00C033E6" w:rsidRPr="00C033E6" w:rsidRDefault="00C033E6">
      <w:pPr>
        <w:pStyle w:val="Kommentartext"/>
        <w:rPr>
          <w:lang w:val="de-CH"/>
        </w:rPr>
      </w:pPr>
      <w:r>
        <w:rPr>
          <w:rStyle w:val="Kommentarzeichen"/>
        </w:rPr>
        <w:annotationRef/>
      </w:r>
      <w:r w:rsidRPr="00C033E6">
        <w:rPr>
          <w:lang w:val="de-CH"/>
        </w:rPr>
        <w:t>Zwinge Dich zu einer einfachen Sprache</w:t>
      </w:r>
      <w:r>
        <w:rPr>
          <w:lang w:val="de-CH"/>
        </w:rPr>
        <w:t xml:space="preserve"> – sie wird Dich zur Präzision zwingen.</w:t>
      </w:r>
    </w:p>
  </w:comment>
  <w:comment w:id="32" w:author="Lzicar Robert" w:date="2020-05-22T10:21:00Z" w:initials="LR">
    <w:p w14:paraId="2AA24AA1" w14:textId="6DFD07AA" w:rsidR="001A46DC" w:rsidRPr="001A46DC" w:rsidRDefault="001A46DC">
      <w:pPr>
        <w:pStyle w:val="Kommentartext"/>
        <w:rPr>
          <w:lang w:val="de-CH"/>
        </w:rPr>
      </w:pPr>
      <w:r>
        <w:rPr>
          <w:rStyle w:val="Kommentarzeichen"/>
        </w:rPr>
        <w:annotationRef/>
      </w:r>
      <w:r w:rsidRPr="001A46DC">
        <w:rPr>
          <w:lang w:val="de-CH"/>
        </w:rPr>
        <w:t xml:space="preserve">Das ist für mich sehr unklar und auch </w:t>
      </w:r>
      <w:r>
        <w:rPr>
          <w:lang w:val="de-CH"/>
        </w:rPr>
        <w:t xml:space="preserve">als Methode fragwürdig. So versuchst Du einen schon vorhandenen Lösungsansatz mit Argumenten zu untermauern, wobei ja noch nicht mal die Grundlagen klar sind: Nämlich, ist es so, dass moderne Gestaltung technologischer Prozesse und Produkte bisher Materialen als passiv betrachtet haben? Falls ja, bitte Forschungsstand mit Quellen zusammenfassen; dann kannst Du darauf aufbauen und Fragen: Zu welchem Verständnis und Umgang mit Technologie </w:t>
      </w:r>
      <w:proofErr w:type="gramStart"/>
      <w:r>
        <w:rPr>
          <w:lang w:val="de-CH"/>
        </w:rPr>
        <w:t>hat</w:t>
      </w:r>
      <w:proofErr w:type="gramEnd"/>
      <w:r>
        <w:rPr>
          <w:lang w:val="de-CH"/>
        </w:rPr>
        <w:t xml:space="preserve"> diese Dominanz des Diskurses geführt? Dann wäre hier Deine Aufgabe als </w:t>
      </w:r>
      <w:proofErr w:type="spellStart"/>
      <w:r>
        <w:rPr>
          <w:lang w:val="de-CH"/>
        </w:rPr>
        <w:t>Anthorpologe</w:t>
      </w:r>
      <w:proofErr w:type="spellEnd"/>
      <w:r>
        <w:rPr>
          <w:lang w:val="de-CH"/>
        </w:rPr>
        <w:t xml:space="preserve"> dieses Verhalten zu untersuchen und zu beschreiben. Auch schon da? Dann in den Forschungsstand und mit Quellen belegen: Dann kannst Du darauf aufbauend nach den potentiellen Auswirkungen eines «</w:t>
      </w:r>
      <w:r w:rsidRPr="005F7D02">
        <w:rPr>
          <w:rFonts w:ascii="Source Sans Pro" w:hAnsi="Source Sans Pro"/>
          <w:color w:val="000000"/>
          <w:lang w:val="de-CH"/>
        </w:rPr>
        <w:t>animistischer Ansatz</w:t>
      </w:r>
      <w:r>
        <w:rPr>
          <w:rFonts w:ascii="Source Sans Pro" w:hAnsi="Source Sans Pro"/>
          <w:color w:val="000000"/>
          <w:lang w:val="de-CH"/>
        </w:rPr>
        <w:t>» – was immer das auch sein soll – Fragen und müsstest aber dann spekulativ arbeiten, da dieser Ansatz ja zumindest in unserer Gesellschaft nicht verbreitet ist, oder?</w:t>
      </w:r>
    </w:p>
  </w:comment>
  <w:comment w:id="33" w:author="Lzicar Robert" w:date="2020-05-22T10:25:00Z" w:initials="LR">
    <w:p w14:paraId="0D2A0D0D" w14:textId="6DEE899C" w:rsidR="00B25C16" w:rsidRPr="00B25C16" w:rsidRDefault="00B25C16">
      <w:pPr>
        <w:pStyle w:val="Kommentartext"/>
        <w:rPr>
          <w:lang w:val="de-CH"/>
        </w:rPr>
      </w:pPr>
      <w:r>
        <w:rPr>
          <w:rStyle w:val="Kommentarzeichen"/>
        </w:rPr>
        <w:annotationRef/>
      </w:r>
      <w:r w:rsidRPr="00B25C16">
        <w:rPr>
          <w:lang w:val="de-CH"/>
        </w:rPr>
        <w:t>Was genau hast Du vor? Wie willst Du untersuchen und warum?</w:t>
      </w:r>
      <w:r w:rsidR="007E52CA">
        <w:rPr>
          <w:lang w:val="de-CH"/>
        </w:rPr>
        <w:t xml:space="preserve"> Hier kann es methodisch in Richtung einer Untersuchung von Gruppen sein, deren Verständnis von Technologie auf animistischen Ansätzen beruht (gibt’s das?) bis hin zu </w:t>
      </w:r>
      <w:proofErr w:type="spellStart"/>
      <w:r w:rsidR="007E52CA">
        <w:rPr>
          <w:lang w:val="de-CH"/>
        </w:rPr>
        <w:t>speculative</w:t>
      </w:r>
      <w:proofErr w:type="spellEnd"/>
      <w:r w:rsidR="007E52CA">
        <w:rPr>
          <w:lang w:val="de-CH"/>
        </w:rPr>
        <w:t xml:space="preserve"> Design. Aber vielleicht kommt das ja noch …</w:t>
      </w:r>
    </w:p>
  </w:comment>
  <w:comment w:id="35" w:author="Lzicar Robert" w:date="2020-05-22T10:27:00Z" w:initials="LR">
    <w:p w14:paraId="364DD22C" w14:textId="7F963B31" w:rsidR="004F3155" w:rsidRPr="004F3155" w:rsidRDefault="004F3155">
      <w:pPr>
        <w:pStyle w:val="Kommentartext"/>
        <w:rPr>
          <w:lang w:val="de-CH"/>
        </w:rPr>
      </w:pPr>
      <w:r>
        <w:rPr>
          <w:rStyle w:val="Kommentarzeichen"/>
        </w:rPr>
        <w:annotationRef/>
      </w:r>
      <w:r w:rsidRPr="004F3155">
        <w:rPr>
          <w:lang w:val="de-CH"/>
        </w:rPr>
        <w:t>Woher weisst Du das diese Differenz ex</w:t>
      </w:r>
      <w:r>
        <w:rPr>
          <w:lang w:val="de-CH"/>
        </w:rPr>
        <w:t xml:space="preserve">istiert? Was haben sie miteinander zu tun? Wieso können beiden in Japan bestens parallel </w:t>
      </w:r>
      <w:r w:rsidR="00FA6EAA">
        <w:rPr>
          <w:lang w:val="de-CH"/>
        </w:rPr>
        <w:t>miteinander</w:t>
      </w:r>
      <w:r>
        <w:rPr>
          <w:lang w:val="de-CH"/>
        </w:rPr>
        <w:t xml:space="preserve"> existieren oder ist das ein Klischee?</w:t>
      </w:r>
      <w:r w:rsidR="00FA6EAA">
        <w:rPr>
          <w:lang w:val="de-CH"/>
        </w:rPr>
        <w:t xml:space="preserve"> Ist das schon beforscht oder ist das eine weitere Forschungsabsicht?</w:t>
      </w:r>
    </w:p>
  </w:comment>
  <w:comment w:id="34" w:author="Lzicar Robert" w:date="2020-05-22T10:28:00Z" w:initials="LR">
    <w:p w14:paraId="5815AFB8" w14:textId="4938F7C2" w:rsidR="00F339A6" w:rsidRPr="00F339A6" w:rsidRDefault="00F339A6">
      <w:pPr>
        <w:pStyle w:val="Kommentartext"/>
        <w:rPr>
          <w:lang w:val="de-CH"/>
        </w:rPr>
      </w:pPr>
      <w:r>
        <w:rPr>
          <w:rStyle w:val="Kommentarzeichen"/>
        </w:rPr>
        <w:annotationRef/>
      </w:r>
      <w:r w:rsidRPr="00F339A6">
        <w:rPr>
          <w:lang w:val="de-CH"/>
        </w:rPr>
        <w:t xml:space="preserve">Formuliere doch bitte alles was noch nicht fix ist als Fragen. So </w:t>
      </w:r>
      <w:proofErr w:type="spellStart"/>
      <w:r w:rsidRPr="00F339A6">
        <w:rPr>
          <w:lang w:val="de-CH"/>
        </w:rPr>
        <w:t>Weiss</w:t>
      </w:r>
      <w:proofErr w:type="spellEnd"/>
      <w:r w:rsidRPr="00F339A6">
        <w:rPr>
          <w:lang w:val="de-CH"/>
        </w:rPr>
        <w:t xml:space="preserve"> man nie genau was Forschungsstand </w:t>
      </w:r>
      <w:r>
        <w:rPr>
          <w:lang w:val="de-CH"/>
        </w:rPr>
        <w:t>ist und was Herausgefunden werden soll.</w:t>
      </w:r>
    </w:p>
  </w:comment>
  <w:comment w:id="36" w:author="Lzicar Robert" w:date="2020-05-22T10:29:00Z" w:initials="LR">
    <w:p w14:paraId="0EFFCB41" w14:textId="0531C7FA" w:rsidR="002F0085" w:rsidRPr="002F0085" w:rsidRDefault="002F0085">
      <w:pPr>
        <w:pStyle w:val="Kommentartext"/>
        <w:rPr>
          <w:lang w:val="de-CH"/>
        </w:rPr>
      </w:pPr>
      <w:r>
        <w:rPr>
          <w:rStyle w:val="Kommentarzeichen"/>
        </w:rPr>
        <w:annotationRef/>
      </w:r>
      <w:r w:rsidRPr="002F0085">
        <w:rPr>
          <w:lang w:val="de-CH"/>
        </w:rPr>
        <w:t xml:space="preserve">Was willst Du damit herausfinden und </w:t>
      </w:r>
      <w:r>
        <w:rPr>
          <w:lang w:val="de-CH"/>
        </w:rPr>
        <w:t>warum entscheidest Du Dich für diesen Untersuchungsansatz?</w:t>
      </w:r>
    </w:p>
  </w:comment>
  <w:comment w:id="38" w:author="Lzicar Robert" w:date="2020-05-22T10:30:00Z" w:initials="LR">
    <w:p w14:paraId="3692DC84" w14:textId="49C25305" w:rsidR="00A33544" w:rsidRPr="00A33544" w:rsidRDefault="00A33544">
      <w:pPr>
        <w:pStyle w:val="Kommentartext"/>
        <w:rPr>
          <w:lang w:val="de-CH"/>
        </w:rPr>
      </w:pPr>
      <w:r>
        <w:rPr>
          <w:rStyle w:val="Kommentarzeichen"/>
        </w:rPr>
        <w:annotationRef/>
      </w:r>
      <w:proofErr w:type="spellStart"/>
      <w:r w:rsidRPr="00A33544">
        <w:rPr>
          <w:lang w:val="de-CH"/>
        </w:rPr>
        <w:t>Jup</w:t>
      </w:r>
      <w:proofErr w:type="spellEnd"/>
      <w:r w:rsidRPr="00A33544">
        <w:rPr>
          <w:lang w:val="de-CH"/>
        </w:rPr>
        <w:t>, also der Nachfolger von HC</w:t>
      </w:r>
      <w:r>
        <w:rPr>
          <w:lang w:val="de-CH"/>
        </w:rPr>
        <w:t xml:space="preserve">D als neues Paradigma. Musst Du aber auch mal gucken, ob da nicht bereits Ansätze </w:t>
      </w:r>
      <w:proofErr w:type="spellStart"/>
      <w:r>
        <w:rPr>
          <w:lang w:val="de-CH"/>
        </w:rPr>
        <w:t>umme</w:t>
      </w:r>
      <w:proofErr w:type="spellEnd"/>
      <w:r>
        <w:rPr>
          <w:lang w:val="de-CH"/>
        </w:rPr>
        <w:t xml:space="preserve"> sind, die sich (noch) nicht verbreiten konnten.</w:t>
      </w:r>
    </w:p>
  </w:comment>
  <w:comment w:id="54" w:author="Lzicar Robert" w:date="2020-05-22T10:33:00Z" w:initials="LR">
    <w:p w14:paraId="09C6F9D5" w14:textId="719E3598" w:rsidR="00301CD0" w:rsidRPr="00301CD0" w:rsidRDefault="00301CD0">
      <w:pPr>
        <w:pStyle w:val="Kommentartext"/>
        <w:rPr>
          <w:lang w:val="de-CH"/>
        </w:rPr>
      </w:pPr>
      <w:r>
        <w:rPr>
          <w:rStyle w:val="Kommentarzeichen"/>
        </w:rPr>
        <w:annotationRef/>
      </w:r>
      <w:r w:rsidRPr="00301CD0">
        <w:rPr>
          <w:lang w:val="de-CH"/>
        </w:rPr>
        <w:t xml:space="preserve">Wieso verwendest Du hier </w:t>
      </w:r>
      <w:r>
        <w:rPr>
          <w:lang w:val="de-CH"/>
        </w:rPr>
        <w:t xml:space="preserve">den fremdsprachigen Begriff? </w:t>
      </w:r>
      <w:r w:rsidR="003F4FA5">
        <w:rPr>
          <w:lang w:val="de-CH"/>
        </w:rPr>
        <w:t xml:space="preserve">Bedeutet </w:t>
      </w:r>
      <w:r w:rsidR="003F4FA5" w:rsidRPr="003F4FA5">
        <w:rPr>
          <w:lang w:val="de-CH"/>
        </w:rPr>
        <w:t>zeitgenössisch</w:t>
      </w:r>
      <w:r w:rsidR="003F4FA5">
        <w:rPr>
          <w:lang w:val="de-CH"/>
        </w:rPr>
        <w:t xml:space="preserve"> etwas anderes? Im Sinne der Zugänglichkeit von Forschung plädiere ich dafür immer </w:t>
      </w:r>
      <w:proofErr w:type="gramStart"/>
      <w:r w:rsidR="003F4FA5">
        <w:rPr>
          <w:lang w:val="de-CH"/>
        </w:rPr>
        <w:t>den einfacher verständlichen Begriff</w:t>
      </w:r>
      <w:proofErr w:type="gramEnd"/>
      <w:r w:rsidR="003F4FA5">
        <w:rPr>
          <w:lang w:val="de-CH"/>
        </w:rPr>
        <w:t xml:space="preserve"> zu wählen (ausser Du gehst an eine Konferenz und möchtest zeigen, dass Du fremdsprachige Begriffe </w:t>
      </w:r>
      <w:proofErr w:type="spellStart"/>
      <w:r w:rsidR="003F4FA5">
        <w:rPr>
          <w:lang w:val="de-CH"/>
        </w:rPr>
        <w:t>spitten</w:t>
      </w:r>
      <w:proofErr w:type="spellEnd"/>
      <w:r w:rsidR="003F4FA5">
        <w:rPr>
          <w:lang w:val="de-CH"/>
        </w:rPr>
        <w:t xml:space="preserve"> kannst ;-).</w:t>
      </w:r>
    </w:p>
  </w:comment>
  <w:comment w:id="57" w:author="Lzicar Robert" w:date="2020-05-22T10:35:00Z" w:initials="LR">
    <w:p w14:paraId="381452A4" w14:textId="02F5B6DE" w:rsidR="00661828" w:rsidRPr="00661828" w:rsidRDefault="00661828">
      <w:pPr>
        <w:pStyle w:val="Kommentartext"/>
        <w:rPr>
          <w:lang w:val="de-CH"/>
        </w:rPr>
      </w:pPr>
      <w:r>
        <w:rPr>
          <w:rStyle w:val="Kommentarzeichen"/>
        </w:rPr>
        <w:annotationRef/>
      </w:r>
      <w:r w:rsidRPr="00661828">
        <w:rPr>
          <w:lang w:val="de-CH"/>
        </w:rPr>
        <w:t xml:space="preserve">Was ist das? Diese Einschränkung lese ich </w:t>
      </w:r>
      <w:r>
        <w:rPr>
          <w:lang w:val="de-CH"/>
        </w:rPr>
        <w:t>bei Dir zum ersten Mal? Ist das ein klares Feld? Falls ja, was gehört da dazu und was nicht?</w:t>
      </w:r>
    </w:p>
  </w:comment>
  <w:comment w:id="130" w:author="Lzicar Robert" w:date="2020-05-22T11:22:00Z" w:initials="LR">
    <w:p w14:paraId="4E671F99" w14:textId="77777777" w:rsidR="00D43BBA" w:rsidRPr="00FA62DE" w:rsidRDefault="00D43BBA" w:rsidP="00D43BBA">
      <w:pPr>
        <w:pStyle w:val="Kommentartext"/>
        <w:rPr>
          <w:lang w:val="de-CH"/>
        </w:rPr>
      </w:pPr>
      <w:r>
        <w:rPr>
          <w:rStyle w:val="Kommentarzeichen"/>
        </w:rPr>
        <w:annotationRef/>
      </w:r>
      <w:r w:rsidRPr="00FA62DE">
        <w:rPr>
          <w:lang w:val="de-CH"/>
        </w:rPr>
        <w:t xml:space="preserve">Dem widerspreche ich: Wenn die Methoden dem nicht Gerecht </w:t>
      </w:r>
      <w:proofErr w:type="spellStart"/>
      <w:r w:rsidRPr="00FA62DE">
        <w:rPr>
          <w:lang w:val="de-CH"/>
        </w:rPr>
        <w:t>warden</w:t>
      </w:r>
      <w:proofErr w:type="spellEnd"/>
      <w:r w:rsidRPr="00FA62DE">
        <w:rPr>
          <w:lang w:val="de-CH"/>
        </w:rPr>
        <w:t xml:space="preserve"> würden, könntest Du das gar nicht er</w:t>
      </w:r>
      <w:r>
        <w:rPr>
          <w:lang w:val="de-CH"/>
        </w:rPr>
        <w:t>forschen. Es sind die Theorien und Praktiken, die dem holistischen Verständnis nicht gerecht werden!</w:t>
      </w:r>
    </w:p>
  </w:comment>
  <w:comment w:id="117" w:author="Lzicar Robert" w:date="2020-05-22T10:48:00Z" w:initials="LR">
    <w:p w14:paraId="297AF70F" w14:textId="33441F90" w:rsidR="0047620C" w:rsidRPr="0047620C" w:rsidRDefault="0047620C" w:rsidP="0047620C">
      <w:pPr>
        <w:spacing w:after="0"/>
        <w:rPr>
          <w:rFonts w:ascii="Times New Roman" w:eastAsia="Times New Roman" w:hAnsi="Times New Roman" w:cs="Times New Roman"/>
          <w:lang w:val="de-CH" w:eastAsia="de-DE"/>
        </w:rPr>
      </w:pPr>
      <w:r>
        <w:rPr>
          <w:rStyle w:val="Kommentarzeichen"/>
        </w:rPr>
        <w:annotationRef/>
      </w:r>
      <w:r w:rsidRPr="0047620C">
        <w:rPr>
          <w:lang w:val="de-CH"/>
        </w:rPr>
        <w:t xml:space="preserve">Steile These; </w:t>
      </w:r>
      <w:r>
        <w:rPr>
          <w:lang w:val="de-CH"/>
        </w:rPr>
        <w:t xml:space="preserve">dazu kenne ich HCD allerdings zu wenig, tönt aber ein bisschen danach: </w:t>
      </w:r>
      <w:hyperlink r:id="rId1" w:history="1">
        <w:r w:rsidRPr="0047620C">
          <w:rPr>
            <w:rFonts w:ascii="Times New Roman" w:eastAsia="Times New Roman" w:hAnsi="Times New Roman" w:cs="Times New Roman"/>
            <w:color w:val="0000FF"/>
            <w:u w:val="single"/>
            <w:lang w:val="de-CH" w:eastAsia="de-DE"/>
          </w:rPr>
          <w:t>https://en.wikipedia.org/wiki/Human-centered_design</w:t>
        </w:r>
      </w:hyperlink>
      <w:r>
        <w:rPr>
          <w:rFonts w:ascii="Times New Roman" w:eastAsia="Times New Roman" w:hAnsi="Times New Roman" w:cs="Times New Roman"/>
          <w:lang w:val="de-CH" w:eastAsia="de-DE"/>
        </w:rPr>
        <w:t>.</w:t>
      </w:r>
    </w:p>
  </w:comment>
  <w:comment w:id="144" w:author="Lzicar Robert" w:date="2020-05-22T10:39:00Z" w:initials="LR">
    <w:p w14:paraId="19F71FDD" w14:textId="205C813B" w:rsidR="00B5258C" w:rsidRPr="0047620C" w:rsidRDefault="00B5258C">
      <w:pPr>
        <w:pStyle w:val="Kommentartext"/>
        <w:rPr>
          <w:lang w:val="de-CH"/>
        </w:rPr>
      </w:pPr>
      <w:r>
        <w:rPr>
          <w:rStyle w:val="Kommentarzeichen"/>
        </w:rPr>
        <w:annotationRef/>
      </w:r>
      <w:r w:rsidRPr="0047620C">
        <w:rPr>
          <w:lang w:val="de-CH"/>
        </w:rPr>
        <w:t>Sagt wer? Warum?</w:t>
      </w:r>
    </w:p>
  </w:comment>
  <w:comment w:id="152" w:author="Lzicar Robert" w:date="2020-05-22T11:04:00Z" w:initials="LR">
    <w:p w14:paraId="03D08BE3" w14:textId="5CA38357" w:rsidR="00010102" w:rsidRPr="00A11ECC" w:rsidRDefault="00010102" w:rsidP="00A11ECC">
      <w:pPr>
        <w:spacing w:after="0"/>
        <w:rPr>
          <w:rFonts w:ascii="Times New Roman" w:eastAsia="Times New Roman" w:hAnsi="Times New Roman" w:cs="Times New Roman"/>
          <w:lang w:val="de-CH" w:eastAsia="de-DE"/>
        </w:rPr>
      </w:pPr>
      <w:r>
        <w:rPr>
          <w:rStyle w:val="Kommentarzeichen"/>
        </w:rPr>
        <w:annotationRef/>
      </w:r>
      <w:r w:rsidRPr="00FF2D82">
        <w:rPr>
          <w:lang w:val="de-CH"/>
        </w:rPr>
        <w:t xml:space="preserve">Ne, können sie nicht: </w:t>
      </w:r>
      <w:r w:rsidR="00FF2D82" w:rsidRPr="00FF2D82">
        <w:rPr>
          <w:lang w:val="de-CH"/>
        </w:rPr>
        <w:t xml:space="preserve">Das wird ja hervorragend </w:t>
      </w:r>
      <w:r w:rsidR="00FF2D82">
        <w:rPr>
          <w:lang w:val="de-CH"/>
        </w:rPr>
        <w:t xml:space="preserve">in dem von Dir geposteten Video entzaubert: </w:t>
      </w:r>
      <w:hyperlink r:id="rId2" w:history="1">
        <w:r w:rsidR="00FF2D82" w:rsidRPr="00FF2D82">
          <w:rPr>
            <w:rFonts w:ascii="Times New Roman" w:eastAsia="Times New Roman" w:hAnsi="Times New Roman" w:cs="Times New Roman"/>
            <w:color w:val="0000FF"/>
            <w:u w:val="single"/>
            <w:lang w:val="de-CH" w:eastAsia="de-DE"/>
          </w:rPr>
          <w:t>https://www.media.mit.edu/videos/knotty-objects-2015-07-16-10/</w:t>
        </w:r>
      </w:hyperlink>
      <w:r w:rsidR="00A11ECC">
        <w:rPr>
          <w:rFonts w:ascii="Times New Roman" w:eastAsia="Times New Roman" w:hAnsi="Times New Roman" w:cs="Times New Roman"/>
          <w:lang w:val="de-CH" w:eastAsia="de-DE"/>
        </w:rPr>
        <w:t xml:space="preserve">. </w:t>
      </w:r>
    </w:p>
  </w:comment>
  <w:comment w:id="167" w:author="Lzicar Robert" w:date="2020-05-22T11:06:00Z" w:initials="LR">
    <w:p w14:paraId="6FA6A0F4" w14:textId="151A3CB3" w:rsidR="002806F4" w:rsidRPr="002806F4" w:rsidRDefault="002806F4">
      <w:pPr>
        <w:pStyle w:val="Kommentartext"/>
        <w:rPr>
          <w:lang w:val="de-CH"/>
        </w:rPr>
      </w:pPr>
      <w:r>
        <w:rPr>
          <w:rStyle w:val="Kommentarzeichen"/>
        </w:rPr>
        <w:annotationRef/>
      </w:r>
      <w:r w:rsidRPr="002806F4">
        <w:rPr>
          <w:lang w:val="de-CH"/>
        </w:rPr>
        <w:t>Wo? Bei wem? Meine Eltern kennen das nicht.</w:t>
      </w:r>
    </w:p>
  </w:comment>
  <w:comment w:id="172" w:author="Lzicar Robert" w:date="2020-05-22T11:09:00Z" w:initials="LR">
    <w:p w14:paraId="7B56D298" w14:textId="77777777" w:rsidR="00B7147D" w:rsidRPr="00DB6A42" w:rsidRDefault="00B7147D" w:rsidP="00B7147D">
      <w:pPr>
        <w:pStyle w:val="Kommentartext"/>
        <w:rPr>
          <w:lang w:val="de-CH"/>
        </w:rPr>
      </w:pPr>
      <w:r>
        <w:rPr>
          <w:rStyle w:val="Kommentarzeichen"/>
        </w:rPr>
        <w:annotationRef/>
      </w:r>
      <w:r w:rsidRPr="00DB6A42">
        <w:rPr>
          <w:lang w:val="de-CH"/>
        </w:rPr>
        <w:t xml:space="preserve">Ah, </w:t>
      </w:r>
      <w:proofErr w:type="spellStart"/>
      <w:r w:rsidRPr="00DB6A42">
        <w:rPr>
          <w:lang w:val="de-CH"/>
        </w:rPr>
        <w:t>iost</w:t>
      </w:r>
      <w:proofErr w:type="spellEnd"/>
      <w:r w:rsidRPr="00DB6A42">
        <w:rPr>
          <w:lang w:val="de-CH"/>
        </w:rPr>
        <w:t xml:space="preserve"> </w:t>
      </w:r>
      <w:proofErr w:type="gramStart"/>
      <w:r w:rsidRPr="00DB6A42">
        <w:rPr>
          <w:lang w:val="de-CH"/>
        </w:rPr>
        <w:t>das</w:t>
      </w:r>
      <w:proofErr w:type="gramEnd"/>
      <w:r w:rsidRPr="00DB6A42">
        <w:rPr>
          <w:lang w:val="de-CH"/>
        </w:rPr>
        <w:t xml:space="preserve"> dieses </w:t>
      </w:r>
      <w:proofErr w:type="spellStart"/>
      <w:r>
        <w:rPr>
          <w:lang w:val="de-CH"/>
        </w:rPr>
        <w:t>story</w:t>
      </w:r>
      <w:proofErr w:type="spellEnd"/>
      <w:r>
        <w:rPr>
          <w:lang w:val="de-CH"/>
        </w:rPr>
        <w:t xml:space="preserve"> </w:t>
      </w:r>
      <w:proofErr w:type="spellStart"/>
      <w:r>
        <w:rPr>
          <w:lang w:val="de-CH"/>
        </w:rPr>
        <w:t>making</w:t>
      </w:r>
      <w:proofErr w:type="spellEnd"/>
      <w:r>
        <w:rPr>
          <w:lang w:val="de-CH"/>
        </w:rPr>
        <w:t>? Dann könntest Du das hier bringen, würde aber der Aussage widersprechen, dass Animismus im Design noch nicht versucht wurde.</w:t>
      </w:r>
    </w:p>
  </w:comment>
  <w:comment w:id="173" w:author="Lzicar Robert" w:date="2020-05-22T11:08:00Z" w:initials="LR">
    <w:p w14:paraId="5532EE3E" w14:textId="044D6014" w:rsidR="00B16B13" w:rsidRPr="007B2282" w:rsidRDefault="00B16B13">
      <w:pPr>
        <w:pStyle w:val="Kommentartext"/>
        <w:rPr>
          <w:lang w:val="de-CH"/>
        </w:rPr>
      </w:pPr>
      <w:r>
        <w:rPr>
          <w:rStyle w:val="Kommentarzeichen"/>
        </w:rPr>
        <w:annotationRef/>
      </w:r>
      <w:r w:rsidRPr="007B2282">
        <w:rPr>
          <w:lang w:val="de-CH"/>
        </w:rPr>
        <w:t>Wichtigste Erkenntnisse aus dieser Auseinandersetzung zusammenfassen.</w:t>
      </w:r>
    </w:p>
  </w:comment>
  <w:comment w:id="185" w:author="Lzicar Robert" w:date="2020-05-22T11:23:00Z" w:initials="LR">
    <w:p w14:paraId="1384060D" w14:textId="77777777" w:rsidR="00BE730E" w:rsidRPr="00567725" w:rsidRDefault="00BE730E" w:rsidP="00BE730E">
      <w:pPr>
        <w:pStyle w:val="Kommentartext"/>
        <w:rPr>
          <w:lang w:val="de-CH"/>
        </w:rPr>
      </w:pPr>
      <w:r>
        <w:rPr>
          <w:rStyle w:val="Kommentarzeichen"/>
        </w:rPr>
        <w:annotationRef/>
      </w:r>
      <w:proofErr w:type="spellStart"/>
      <w:r w:rsidRPr="00567725">
        <w:rPr>
          <w:lang w:val="de-CH"/>
        </w:rPr>
        <w:t>What</w:t>
      </w:r>
      <w:proofErr w:type="spellEnd"/>
      <w:r w:rsidRPr="00567725">
        <w:rPr>
          <w:lang w:val="de-CH"/>
        </w:rPr>
        <w:t xml:space="preserve">? Wieso für die Designforschung? </w:t>
      </w:r>
      <w:r>
        <w:rPr>
          <w:lang w:val="de-CH"/>
        </w:rPr>
        <w:t>Hier geht’s doch um die Gestaltung von Technologien, oder? Diesen Zusammenhang verstehe ich noch nicht so ganz.</w:t>
      </w:r>
    </w:p>
  </w:comment>
  <w:comment w:id="187" w:author="Lzicar Robert" w:date="2020-05-22T11:36:00Z" w:initials="LR">
    <w:p w14:paraId="2B80934A" w14:textId="36C3D7C0" w:rsidR="0090417D" w:rsidRPr="0090417D" w:rsidRDefault="0090417D">
      <w:pPr>
        <w:pStyle w:val="Kommentartext"/>
        <w:rPr>
          <w:lang w:val="de-CH"/>
        </w:rPr>
      </w:pPr>
      <w:r>
        <w:rPr>
          <w:rStyle w:val="Kommentarzeichen"/>
        </w:rPr>
        <w:annotationRef/>
      </w:r>
      <w:r w:rsidRPr="0090417D">
        <w:rPr>
          <w:lang w:val="de-CH"/>
        </w:rPr>
        <w:t xml:space="preserve">Das ist </w:t>
      </w:r>
      <w:r>
        <w:rPr>
          <w:lang w:val="de-CH"/>
        </w:rPr>
        <w:t xml:space="preserve">Hypothese, die Potentiale wurden ja von Dir </w:t>
      </w:r>
      <w:proofErr w:type="spellStart"/>
      <w:r>
        <w:rPr>
          <w:lang w:val="de-CH"/>
        </w:rPr>
        <w:t>argumentatorisch</w:t>
      </w:r>
      <w:proofErr w:type="spellEnd"/>
      <w:r>
        <w:rPr>
          <w:lang w:val="de-CH"/>
        </w:rPr>
        <w:t xml:space="preserve"> begründet. Wenn er das nicht hätte, müsstest Du diese Forschung nicht machen. </w:t>
      </w:r>
    </w:p>
  </w:comment>
  <w:comment w:id="195" w:author="Lzicar Robert" w:date="2020-05-22T11:38:00Z" w:initials="LR">
    <w:p w14:paraId="5026AF33" w14:textId="436694D6" w:rsidR="0046701D" w:rsidRPr="0046701D" w:rsidRDefault="0046701D">
      <w:pPr>
        <w:pStyle w:val="Kommentartext"/>
        <w:rPr>
          <w:lang w:val="de-CH"/>
        </w:rPr>
      </w:pPr>
      <w:r>
        <w:rPr>
          <w:rStyle w:val="Kommentarzeichen"/>
        </w:rPr>
        <w:annotationRef/>
      </w:r>
      <w:proofErr w:type="spellStart"/>
      <w:r w:rsidRPr="0046701D">
        <w:rPr>
          <w:rStyle w:val="Kommentarzeichen"/>
          <w:lang w:val="de-CH"/>
        </w:rPr>
        <w:t>Nope</w:t>
      </w:r>
      <w:proofErr w:type="spellEnd"/>
      <w:r w:rsidRPr="0046701D">
        <w:rPr>
          <w:rStyle w:val="Kommentarzeichen"/>
          <w:lang w:val="de-CH"/>
        </w:rPr>
        <w:t>, darauf ist ja schon Animis</w:t>
      </w:r>
      <w:r>
        <w:rPr>
          <w:rStyle w:val="Kommentarzeichen"/>
          <w:lang w:val="de-CH"/>
        </w:rPr>
        <w:t>mus Deine Antwort, wenn dann so …</w:t>
      </w:r>
    </w:p>
  </w:comment>
  <w:comment w:id="205" w:author="Lzicar Robert" w:date="2020-05-22T11:39:00Z" w:initials="LR">
    <w:p w14:paraId="0490EC68" w14:textId="7D9A9264" w:rsidR="0046701D" w:rsidRPr="00344105" w:rsidRDefault="0046701D">
      <w:pPr>
        <w:pStyle w:val="Kommentartext"/>
        <w:rPr>
          <w:lang w:val="de-CH"/>
        </w:rPr>
      </w:pPr>
      <w:r>
        <w:rPr>
          <w:rStyle w:val="Kommentarzeichen"/>
        </w:rPr>
        <w:annotationRef/>
      </w:r>
      <w:r w:rsidRPr="00344105">
        <w:rPr>
          <w:lang w:val="de-CH"/>
        </w:rPr>
        <w:t>Hast Du beschrieben.</w:t>
      </w:r>
    </w:p>
  </w:comment>
  <w:comment w:id="219" w:author="Lzicar Robert" w:date="2020-05-22T11:23:00Z" w:initials="LR">
    <w:p w14:paraId="7010F296" w14:textId="0D4AD6D8" w:rsidR="00567725" w:rsidRPr="00567725" w:rsidRDefault="00567725">
      <w:pPr>
        <w:pStyle w:val="Kommentartext"/>
        <w:rPr>
          <w:lang w:val="de-CH"/>
        </w:rPr>
      </w:pPr>
      <w:r>
        <w:rPr>
          <w:rStyle w:val="Kommentarzeichen"/>
        </w:rPr>
        <w:annotationRef/>
      </w:r>
      <w:proofErr w:type="spellStart"/>
      <w:r w:rsidRPr="00567725">
        <w:rPr>
          <w:lang w:val="de-CH"/>
        </w:rPr>
        <w:t>What</w:t>
      </w:r>
      <w:proofErr w:type="spellEnd"/>
      <w:r w:rsidRPr="00567725">
        <w:rPr>
          <w:lang w:val="de-CH"/>
        </w:rPr>
        <w:t xml:space="preserve">? Wieso für die Designforschung? </w:t>
      </w:r>
      <w:r>
        <w:rPr>
          <w:lang w:val="de-CH"/>
        </w:rPr>
        <w:t>Hier geht’s doch um die Gestaltung von Technologien, oder?</w:t>
      </w:r>
      <w:r w:rsidR="00291B4E">
        <w:rPr>
          <w:lang w:val="de-CH"/>
        </w:rPr>
        <w:t xml:space="preserve"> Diesen Zusammenhang verstehe ich noch nicht so ganz.</w:t>
      </w:r>
    </w:p>
  </w:comment>
  <w:comment w:id="226" w:author="Lzicar Robert" w:date="2020-05-22T11:09:00Z" w:initials="LR">
    <w:p w14:paraId="3ADC5E8A" w14:textId="5D4D2040" w:rsidR="00DB6A42" w:rsidRPr="00DB6A42" w:rsidRDefault="00DB6A42">
      <w:pPr>
        <w:pStyle w:val="Kommentartext"/>
        <w:rPr>
          <w:lang w:val="de-CH"/>
        </w:rPr>
      </w:pPr>
      <w:r>
        <w:rPr>
          <w:rStyle w:val="Kommentarzeichen"/>
        </w:rPr>
        <w:annotationRef/>
      </w:r>
      <w:r w:rsidRPr="00DB6A42">
        <w:rPr>
          <w:lang w:val="de-CH"/>
        </w:rPr>
        <w:t xml:space="preserve">Ah, </w:t>
      </w:r>
      <w:proofErr w:type="spellStart"/>
      <w:r w:rsidRPr="00DB6A42">
        <w:rPr>
          <w:lang w:val="de-CH"/>
        </w:rPr>
        <w:t>iost</w:t>
      </w:r>
      <w:proofErr w:type="spellEnd"/>
      <w:r w:rsidRPr="00DB6A42">
        <w:rPr>
          <w:lang w:val="de-CH"/>
        </w:rPr>
        <w:t xml:space="preserve"> </w:t>
      </w:r>
      <w:proofErr w:type="gramStart"/>
      <w:r w:rsidRPr="00DB6A42">
        <w:rPr>
          <w:lang w:val="de-CH"/>
        </w:rPr>
        <w:t>das</w:t>
      </w:r>
      <w:proofErr w:type="gramEnd"/>
      <w:r w:rsidRPr="00DB6A42">
        <w:rPr>
          <w:lang w:val="de-CH"/>
        </w:rPr>
        <w:t xml:space="preserve"> dieses </w:t>
      </w:r>
      <w:proofErr w:type="spellStart"/>
      <w:r>
        <w:rPr>
          <w:lang w:val="de-CH"/>
        </w:rPr>
        <w:t>story</w:t>
      </w:r>
      <w:proofErr w:type="spellEnd"/>
      <w:r>
        <w:rPr>
          <w:lang w:val="de-CH"/>
        </w:rPr>
        <w:t xml:space="preserve"> </w:t>
      </w:r>
      <w:proofErr w:type="spellStart"/>
      <w:r>
        <w:rPr>
          <w:lang w:val="de-CH"/>
        </w:rPr>
        <w:t>making</w:t>
      </w:r>
      <w:proofErr w:type="spellEnd"/>
      <w:r>
        <w:rPr>
          <w:lang w:val="de-CH"/>
        </w:rPr>
        <w:t>? Dann könntest Du das hier bringen, würde aber der Aussage widersprechen, dass Animismus im Design noch nicht versucht wurde.</w:t>
      </w:r>
    </w:p>
  </w:comment>
  <w:comment w:id="256" w:author="Lzicar Robert" w:date="2020-05-22T11:16:00Z" w:initials="LR">
    <w:p w14:paraId="5A44552D" w14:textId="67E5F4BD" w:rsidR="00BE2DCA" w:rsidRPr="00BE2DCA" w:rsidRDefault="00BE2DCA">
      <w:pPr>
        <w:pStyle w:val="Kommentartext"/>
        <w:rPr>
          <w:lang w:val="de-CH"/>
        </w:rPr>
      </w:pPr>
      <w:r>
        <w:rPr>
          <w:rStyle w:val="Kommentarzeichen"/>
        </w:rPr>
        <w:annotationRef/>
      </w:r>
      <w:r w:rsidRPr="00BE2DCA">
        <w:rPr>
          <w:lang w:val="de-CH"/>
        </w:rPr>
        <w:t xml:space="preserve">Zu ungenau. Was möchtest Du? </w:t>
      </w:r>
      <w:r w:rsidR="00BB5DC9">
        <w:rPr>
          <w:lang w:val="de-CH"/>
        </w:rPr>
        <w:t>Die Potentiale des</w:t>
      </w:r>
      <w:r w:rsidRPr="00BE2DCA">
        <w:rPr>
          <w:lang w:val="de-CH"/>
        </w:rPr>
        <w:t xml:space="preserve"> Animismus </w:t>
      </w:r>
      <w:r w:rsidR="00B27B7D">
        <w:rPr>
          <w:lang w:val="de-CH"/>
        </w:rPr>
        <w:t>für</w:t>
      </w:r>
      <w:r w:rsidRPr="00BE2DCA">
        <w:rPr>
          <w:lang w:val="de-CH"/>
        </w:rPr>
        <w:t xml:space="preserve"> </w:t>
      </w:r>
      <w:r w:rsidR="00B27B7D">
        <w:rPr>
          <w:lang w:val="de-CH"/>
        </w:rPr>
        <w:t>die Gestaltung technologischer Produkte und Prozesse</w:t>
      </w:r>
      <w:r w:rsidRPr="00BE2DCA">
        <w:rPr>
          <w:lang w:val="de-CH"/>
        </w:rPr>
        <w:t xml:space="preserve"> überprüfen und </w:t>
      </w:r>
      <w:r>
        <w:rPr>
          <w:lang w:val="de-CH"/>
        </w:rPr>
        <w:t xml:space="preserve">als Theorie </w:t>
      </w:r>
      <w:r w:rsidR="00A076BB">
        <w:rPr>
          <w:lang w:val="de-CH"/>
        </w:rPr>
        <w:t xml:space="preserve">oder methodischer Ansatz </w:t>
      </w:r>
      <w:r>
        <w:rPr>
          <w:lang w:val="de-CH"/>
        </w:rPr>
        <w:t xml:space="preserve">für </w:t>
      </w:r>
      <w:r w:rsidR="00C6481D">
        <w:rPr>
          <w:lang w:val="de-CH"/>
        </w:rPr>
        <w:t>Praktiker</w:t>
      </w:r>
      <w:r>
        <w:rPr>
          <w:lang w:val="de-CH"/>
        </w:rPr>
        <w:t xml:space="preserve"> nutzbar machen?</w:t>
      </w:r>
    </w:p>
  </w:comment>
  <w:comment w:id="257" w:author="Lzicar Robert" w:date="2020-05-22T11:35:00Z" w:initials="LR">
    <w:p w14:paraId="64055A14" w14:textId="1B78BC6A" w:rsidR="00447A26" w:rsidRPr="0077765A" w:rsidRDefault="00447A26">
      <w:pPr>
        <w:pStyle w:val="Kommentartext"/>
        <w:rPr>
          <w:lang w:val="de-CH"/>
        </w:rPr>
      </w:pPr>
      <w:r>
        <w:rPr>
          <w:rStyle w:val="Kommentarzeichen"/>
        </w:rPr>
        <w:annotationRef/>
      </w:r>
      <w:r w:rsidRPr="0077765A">
        <w:rPr>
          <w:rStyle w:val="Kommentarzeichen"/>
          <w:lang w:val="de-CH"/>
        </w:rPr>
        <w:t>Bitte zu einem prägnanten Absatz zusammenfassen.</w:t>
      </w:r>
    </w:p>
  </w:comment>
  <w:comment w:id="266" w:author="Lzicar Robert" w:date="2020-05-22T11:22:00Z" w:initials="LR">
    <w:p w14:paraId="29CC27E9" w14:textId="0941D4EA" w:rsidR="00FA62DE" w:rsidRPr="00FA62DE" w:rsidRDefault="00FA62DE">
      <w:pPr>
        <w:pStyle w:val="Kommentartext"/>
        <w:rPr>
          <w:lang w:val="de-CH"/>
        </w:rPr>
      </w:pPr>
      <w:r>
        <w:rPr>
          <w:rStyle w:val="Kommentarzeichen"/>
        </w:rPr>
        <w:annotationRef/>
      </w:r>
      <w:r w:rsidRPr="00FA62DE">
        <w:rPr>
          <w:lang w:val="de-CH"/>
        </w:rPr>
        <w:t xml:space="preserve">Dem widerspreche ich: Wenn die Methoden dem nicht Gerecht </w:t>
      </w:r>
      <w:proofErr w:type="spellStart"/>
      <w:r w:rsidRPr="00FA62DE">
        <w:rPr>
          <w:lang w:val="de-CH"/>
        </w:rPr>
        <w:t>warden</w:t>
      </w:r>
      <w:proofErr w:type="spellEnd"/>
      <w:r w:rsidRPr="00FA62DE">
        <w:rPr>
          <w:lang w:val="de-CH"/>
        </w:rPr>
        <w:t xml:space="preserve"> würden, könntest Du das gar nicht er</w:t>
      </w:r>
      <w:r>
        <w:rPr>
          <w:lang w:val="de-CH"/>
        </w:rPr>
        <w:t>forschen. Es sind die Theorien und Praktiken, die dem holistischen Verständnis nicht gerecht werden!</w:t>
      </w:r>
    </w:p>
  </w:comment>
  <w:comment w:id="287" w:author="Lzicar Robert" w:date="2020-05-22T11:33:00Z" w:initials="LR">
    <w:p w14:paraId="0D7F9803" w14:textId="08133196" w:rsidR="004A37AC" w:rsidRPr="004A37AC" w:rsidRDefault="004A37AC">
      <w:pPr>
        <w:pStyle w:val="Kommentartext"/>
        <w:rPr>
          <w:lang w:val="de-CH"/>
        </w:rPr>
      </w:pPr>
      <w:r>
        <w:rPr>
          <w:rStyle w:val="Kommentarzeichen"/>
        </w:rPr>
        <w:annotationRef/>
      </w:r>
      <w:r w:rsidRPr="004A37AC">
        <w:rPr>
          <w:lang w:val="de-CH"/>
        </w:rPr>
        <w:t>Du me</w:t>
      </w:r>
      <w:r>
        <w:rPr>
          <w:lang w:val="de-CH"/>
        </w:rPr>
        <w:t>rkst, ich steh auf diesen Term ;-).</w:t>
      </w:r>
    </w:p>
  </w:comment>
  <w:comment w:id="299" w:author="Lzicar Robert" w:date="2020-05-22T11:35:00Z" w:initials="LR">
    <w:p w14:paraId="65E9351E" w14:textId="4D9505FB" w:rsidR="00FE4F99" w:rsidRPr="00FE4F99" w:rsidRDefault="00FE4F99">
      <w:pPr>
        <w:pStyle w:val="Kommentartext"/>
        <w:rPr>
          <w:lang w:val="de-CH"/>
        </w:rPr>
      </w:pPr>
      <w:r>
        <w:rPr>
          <w:rStyle w:val="Kommentarzeichen"/>
        </w:rPr>
        <w:annotationRef/>
      </w:r>
      <w:r w:rsidRPr="00FE4F99">
        <w:rPr>
          <w:lang w:val="de-CH"/>
        </w:rPr>
        <w:t xml:space="preserve">Und nun zum </w:t>
      </w:r>
      <w:r>
        <w:rPr>
          <w:lang w:val="de-CH"/>
        </w:rPr>
        <w:t>grossen und ganzen.</w:t>
      </w:r>
    </w:p>
  </w:comment>
  <w:comment w:id="322" w:author="Lzicar Robert" w:date="2020-05-22T11:32:00Z" w:initials="LR">
    <w:p w14:paraId="53849695" w14:textId="097D211C" w:rsidR="00F955F8" w:rsidRPr="004A37AC" w:rsidRDefault="00F955F8">
      <w:pPr>
        <w:pStyle w:val="Kommentartext"/>
        <w:rPr>
          <w:lang w:val="de-CH"/>
        </w:rPr>
      </w:pPr>
      <w:r>
        <w:rPr>
          <w:rStyle w:val="Kommentarzeichen"/>
        </w:rPr>
        <w:annotationRef/>
      </w:r>
      <w:r w:rsidRPr="004A37AC">
        <w:rPr>
          <w:lang w:val="de-CH"/>
        </w:rPr>
        <w:t>Fragestellung war oben.</w:t>
      </w:r>
    </w:p>
  </w:comment>
  <w:comment w:id="328" w:author="Lzicar Robert" w:date="2020-05-22T11:32:00Z" w:initials="LR">
    <w:p w14:paraId="46357C9E" w14:textId="686AF4AB" w:rsidR="002D0D31" w:rsidRPr="002D0D31" w:rsidRDefault="002D0D31">
      <w:pPr>
        <w:pStyle w:val="Kommentartext"/>
        <w:rPr>
          <w:lang w:val="de-CH"/>
        </w:rPr>
      </w:pPr>
      <w:r>
        <w:rPr>
          <w:rStyle w:val="Kommentarzeichen"/>
        </w:rPr>
        <w:annotationRef/>
      </w:r>
      <w:r w:rsidRPr="002D0D31">
        <w:rPr>
          <w:lang w:val="de-CH"/>
        </w:rPr>
        <w:t>Das wirkt mir etwas sehr ausführ</w:t>
      </w:r>
      <w:r>
        <w:rPr>
          <w:lang w:val="de-CH"/>
        </w:rPr>
        <w:t xml:space="preserve">lich. Hier reicht ein </w:t>
      </w:r>
      <w:proofErr w:type="spellStart"/>
      <w:r>
        <w:rPr>
          <w:lang w:val="de-CH"/>
        </w:rPr>
        <w:t>prägnater</w:t>
      </w:r>
      <w:proofErr w:type="spellEnd"/>
      <w:r>
        <w:rPr>
          <w:lang w:val="de-CH"/>
        </w:rPr>
        <w:t xml:space="preserve"> Absatz: Wenn wir </w:t>
      </w:r>
      <w:r w:rsidR="00024998">
        <w:rPr>
          <w:lang w:val="de-CH"/>
        </w:rPr>
        <w:t>nichts</w:t>
      </w:r>
      <w:r>
        <w:rPr>
          <w:lang w:val="de-CH"/>
        </w:rPr>
        <w:t xml:space="preserve"> machen, geht die Welt unter.</w:t>
      </w:r>
    </w:p>
  </w:comment>
  <w:comment w:id="329" w:author="Lzicar Robert" w:date="2020-05-22T11:42:00Z" w:initials="LR">
    <w:p w14:paraId="17A7042C" w14:textId="2985E25A" w:rsidR="00106E66" w:rsidRPr="00106E66" w:rsidRDefault="00106E66">
      <w:pPr>
        <w:pStyle w:val="Kommentartext"/>
        <w:rPr>
          <w:lang w:val="de-CH"/>
        </w:rPr>
      </w:pPr>
      <w:r>
        <w:rPr>
          <w:rStyle w:val="Kommentarzeichen"/>
        </w:rPr>
        <w:annotationRef/>
      </w:r>
      <w:r w:rsidRPr="00106E66">
        <w:rPr>
          <w:lang w:val="de-CH"/>
        </w:rPr>
        <w:t>Das ist mir zu k</w:t>
      </w:r>
      <w:r>
        <w:rPr>
          <w:lang w:val="de-CH"/>
        </w:rPr>
        <w:t>omplex. Kann man aber glaub weglassen</w:t>
      </w:r>
    </w:p>
  </w:comment>
  <w:comment w:id="339" w:author="Lzicar Robert" w:date="2020-05-22T11:40:00Z" w:initials="LR">
    <w:p w14:paraId="58CA0A79" w14:textId="73F680B6" w:rsidR="00344105" w:rsidRPr="007F743F" w:rsidRDefault="00344105">
      <w:pPr>
        <w:pStyle w:val="Kommentartext"/>
        <w:rPr>
          <w:lang w:val="de-CH"/>
        </w:rPr>
      </w:pPr>
      <w:r>
        <w:rPr>
          <w:rStyle w:val="Kommentarzeichen"/>
        </w:rPr>
        <w:annotationRef/>
      </w:r>
      <w:r w:rsidRPr="007F743F">
        <w:rPr>
          <w:lang w:val="de-CH"/>
        </w:rPr>
        <w:t>Ist das nun schon Teil der Untersuchung?</w:t>
      </w:r>
    </w:p>
  </w:comment>
  <w:comment w:id="341" w:author="Lzicar Robert" w:date="2020-05-22T11:43:00Z" w:initials="LR">
    <w:p w14:paraId="51716F60" w14:textId="2FF6BFF7" w:rsidR="00C9566D" w:rsidRPr="00C9566D" w:rsidRDefault="00C9566D">
      <w:pPr>
        <w:pStyle w:val="Kommentartext"/>
        <w:rPr>
          <w:lang w:val="de-CH"/>
        </w:rPr>
      </w:pPr>
      <w:r>
        <w:rPr>
          <w:rStyle w:val="Kommentarzeichen"/>
        </w:rPr>
        <w:annotationRef/>
      </w:r>
      <w:r w:rsidRPr="00C9566D">
        <w:rPr>
          <w:lang w:val="de-CH"/>
        </w:rPr>
        <w:t xml:space="preserve">Bitte anhand der oben </w:t>
      </w:r>
      <w:r>
        <w:rPr>
          <w:lang w:val="de-CH"/>
        </w:rPr>
        <w:t xml:space="preserve">gemachten Kommentare und Präzisierungen überarbeiten. Bitte gib </w:t>
      </w:r>
      <w:proofErr w:type="spellStart"/>
      <w:r>
        <w:rPr>
          <w:lang w:val="de-CH"/>
        </w:rPr>
        <w:t>auhc</w:t>
      </w:r>
      <w:proofErr w:type="spellEnd"/>
      <w:r>
        <w:rPr>
          <w:lang w:val="de-CH"/>
        </w:rPr>
        <w:t xml:space="preserve"> die Zeit/den Rahmen an in welchem Du die Arbeitspakete auszuführen gedenkst.</w:t>
      </w:r>
    </w:p>
  </w:comment>
  <w:comment w:id="359" w:author="Lzicar Robert" w:date="2020-05-22T11:43:00Z" w:initials="LR">
    <w:p w14:paraId="2459971C" w14:textId="6BC4B1A3" w:rsidR="00191019" w:rsidRPr="00191019" w:rsidRDefault="00191019">
      <w:pPr>
        <w:pStyle w:val="Kommentartext"/>
        <w:rPr>
          <w:lang w:val="de-CH"/>
        </w:rPr>
      </w:pPr>
      <w:r>
        <w:rPr>
          <w:rStyle w:val="Kommentarzeichen"/>
        </w:rPr>
        <w:annotationRef/>
      </w:r>
      <w:r w:rsidRPr="00191019">
        <w:rPr>
          <w:lang w:val="de-CH"/>
        </w:rPr>
        <w:t>Was davon hast Du bereits gel</w:t>
      </w:r>
      <w:r>
        <w:rPr>
          <w:lang w:val="de-CH"/>
        </w:rPr>
        <w:t>eistet und welche Erkenntnisse daraus gewonnen?</w:t>
      </w:r>
    </w:p>
  </w:comment>
  <w:comment w:id="367" w:author="Lzicar Robert" w:date="2020-05-22T11:44:00Z" w:initials="LR">
    <w:p w14:paraId="0F67D3A3" w14:textId="751E8698" w:rsidR="00985D0D" w:rsidRPr="00985D0D" w:rsidRDefault="00985D0D">
      <w:pPr>
        <w:pStyle w:val="Kommentartext"/>
        <w:rPr>
          <w:lang w:val="de-CH"/>
        </w:rPr>
      </w:pPr>
      <w:r>
        <w:rPr>
          <w:rStyle w:val="Kommentarzeichen"/>
        </w:rPr>
        <w:annotationRef/>
      </w:r>
      <w:r w:rsidRPr="00985D0D">
        <w:rPr>
          <w:lang w:val="de-CH"/>
        </w:rPr>
        <w:t xml:space="preserve">Bitte zwingend als </w:t>
      </w:r>
      <w:proofErr w:type="spellStart"/>
      <w:r w:rsidRPr="00985D0D">
        <w:rPr>
          <w:lang w:val="de-CH"/>
        </w:rPr>
        <w:t>refenzen</w:t>
      </w:r>
      <w:proofErr w:type="spellEnd"/>
      <w:r w:rsidRPr="00985D0D">
        <w:rPr>
          <w:lang w:val="de-CH"/>
        </w:rPr>
        <w:t xml:space="preserve"> mit dem </w:t>
      </w:r>
      <w:proofErr w:type="spellStart"/>
      <w:r w:rsidRPr="00985D0D">
        <w:rPr>
          <w:lang w:val="de-CH"/>
        </w:rPr>
        <w:t>text</w:t>
      </w:r>
      <w:proofErr w:type="spellEnd"/>
      <w:r w:rsidRPr="00985D0D">
        <w:rPr>
          <w:lang w:val="de-CH"/>
        </w:rPr>
        <w:t xml:space="preserve"> </w:t>
      </w:r>
      <w:proofErr w:type="spellStart"/>
      <w:r w:rsidRPr="00985D0D">
        <w:rPr>
          <w:lang w:val="de-CH"/>
        </w:rPr>
        <w:t>ver</w:t>
      </w:r>
      <w:r>
        <w:rPr>
          <w:lang w:val="de-CH"/>
        </w:rPr>
        <w:t>knüfen</w:t>
      </w:r>
      <w:proofErr w:type="spellEnd"/>
      <w:r>
        <w:rPr>
          <w:lang w:val="de-CH"/>
        </w:rPr>
        <w:t xml:space="preserve">. </w:t>
      </w:r>
    </w:p>
  </w:comment>
  <w:comment w:id="368" w:author="Lzicar Robert" w:date="2020-05-22T11:44:00Z" w:initials="LR">
    <w:p w14:paraId="296FE34A" w14:textId="589C6403" w:rsidR="00985D0D" w:rsidRDefault="00985D0D">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59F0CC" w15:done="0"/>
  <w15:commentEx w15:paraId="4B041D15" w15:done="0"/>
  <w15:commentEx w15:paraId="3CBAF3A9" w15:done="0"/>
  <w15:commentEx w15:paraId="7494F884" w15:done="0"/>
  <w15:commentEx w15:paraId="07516320" w15:done="0"/>
  <w15:commentEx w15:paraId="60C160D3" w15:done="0"/>
  <w15:commentEx w15:paraId="1A4D3154" w15:done="0"/>
  <w15:commentEx w15:paraId="064F4721" w15:done="0"/>
  <w15:commentEx w15:paraId="2AA24AA1" w15:done="0"/>
  <w15:commentEx w15:paraId="0D2A0D0D" w15:done="0"/>
  <w15:commentEx w15:paraId="364DD22C" w15:done="0"/>
  <w15:commentEx w15:paraId="5815AFB8" w15:done="0"/>
  <w15:commentEx w15:paraId="0EFFCB41" w15:done="0"/>
  <w15:commentEx w15:paraId="3692DC84" w15:done="0"/>
  <w15:commentEx w15:paraId="09C6F9D5" w15:done="0"/>
  <w15:commentEx w15:paraId="381452A4" w15:done="0"/>
  <w15:commentEx w15:paraId="4E671F99" w15:done="0"/>
  <w15:commentEx w15:paraId="297AF70F" w15:done="0"/>
  <w15:commentEx w15:paraId="19F71FDD" w15:done="0"/>
  <w15:commentEx w15:paraId="03D08BE3" w15:done="0"/>
  <w15:commentEx w15:paraId="6FA6A0F4" w15:done="0"/>
  <w15:commentEx w15:paraId="7B56D298" w15:done="0"/>
  <w15:commentEx w15:paraId="5532EE3E" w15:done="0"/>
  <w15:commentEx w15:paraId="1384060D" w15:done="0"/>
  <w15:commentEx w15:paraId="2B80934A" w15:done="0"/>
  <w15:commentEx w15:paraId="5026AF33" w15:done="0"/>
  <w15:commentEx w15:paraId="0490EC68" w15:done="0"/>
  <w15:commentEx w15:paraId="7010F296" w15:done="0"/>
  <w15:commentEx w15:paraId="3ADC5E8A" w15:done="0"/>
  <w15:commentEx w15:paraId="5A44552D" w15:done="0"/>
  <w15:commentEx w15:paraId="64055A14" w15:done="0"/>
  <w15:commentEx w15:paraId="29CC27E9" w15:done="0"/>
  <w15:commentEx w15:paraId="0D7F9803" w15:done="0"/>
  <w15:commentEx w15:paraId="65E9351E" w15:done="0"/>
  <w15:commentEx w15:paraId="53849695" w15:done="0"/>
  <w15:commentEx w15:paraId="46357C9E" w15:done="0"/>
  <w15:commentEx w15:paraId="17A7042C" w15:done="0"/>
  <w15:commentEx w15:paraId="58CA0A79" w15:done="0"/>
  <w15:commentEx w15:paraId="51716F60" w15:done="0"/>
  <w15:commentEx w15:paraId="2459971C" w15:done="0"/>
  <w15:commentEx w15:paraId="0F67D3A3" w15:done="0"/>
  <w15:commentEx w15:paraId="296FE34A" w15:paraIdParent="0F67D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2F8" w16cex:dateUtc="2020-05-22T08:07:00Z"/>
  <w16cex:commentExtensible w16cex:durableId="22722348" w16cex:dateUtc="2020-05-22T08:09:00Z"/>
  <w16cex:commentExtensible w16cex:durableId="22722316" w16cex:dateUtc="2020-05-22T08:08:00Z"/>
  <w16cex:commentExtensible w16cex:durableId="22722448" w16cex:dateUtc="2020-05-22T08:13:00Z"/>
  <w16cex:commentExtensible w16cex:durableId="227225B2" w16cex:dateUtc="2020-05-22T08:19:00Z"/>
  <w16cex:commentExtensible w16cex:durableId="22722395" w16cex:dateUtc="2020-05-22T08:10:00Z"/>
  <w16cex:commentExtensible w16cex:durableId="227223E5" w16cex:dateUtc="2020-05-22T08:11:00Z"/>
  <w16cex:commentExtensible w16cex:durableId="227225F1" w16cex:dateUtc="2020-05-22T08:20:00Z"/>
  <w16cex:commentExtensible w16cex:durableId="22722610" w16cex:dateUtc="2020-05-22T08:21:00Z"/>
  <w16cex:commentExtensible w16cex:durableId="22722730" w16cex:dateUtc="2020-05-22T08:25:00Z"/>
  <w16cex:commentExtensible w16cex:durableId="22722792" w16cex:dateUtc="2020-05-22T08:27:00Z"/>
  <w16cex:commentExtensible w16cex:durableId="227227DC" w16cex:dateUtc="2020-05-22T08:28:00Z"/>
  <w16cex:commentExtensible w16cex:durableId="22722813" w16cex:dateUtc="2020-05-22T08:29:00Z"/>
  <w16cex:commentExtensible w16cex:durableId="22722839" w16cex:dateUtc="2020-05-22T08:30:00Z"/>
  <w16cex:commentExtensible w16cex:durableId="227228F4" w16cex:dateUtc="2020-05-22T08:33:00Z"/>
  <w16cex:commentExtensible w16cex:durableId="2272298E" w16cex:dateUtc="2020-05-22T08:35:00Z"/>
  <w16cex:commentExtensible w16cex:durableId="227235D1" w16cex:dateUtc="2020-05-22T09:22:00Z"/>
  <w16cex:commentExtensible w16cex:durableId="22722C70" w16cex:dateUtc="2020-05-22T08:48:00Z"/>
  <w16cex:commentExtensible w16cex:durableId="22722A6C" w16cex:dateUtc="2020-05-22T08:39:00Z"/>
  <w16cex:commentExtensible w16cex:durableId="22723046" w16cex:dateUtc="2020-05-22T09:04:00Z"/>
  <w16cex:commentExtensible w16cex:durableId="227230CF" w16cex:dateUtc="2020-05-22T09:06:00Z"/>
  <w16cex:commentExtensible w16cex:durableId="227231F7" w16cex:dateUtc="2020-05-22T09:09:00Z"/>
  <w16cex:commentExtensible w16cex:durableId="22723128" w16cex:dateUtc="2020-05-22T09:08:00Z"/>
  <w16cex:commentExtensible w16cex:durableId="2272358D" w16cex:dateUtc="2020-05-22T09:23:00Z"/>
  <w16cex:commentExtensible w16cex:durableId="227237D9" w16cex:dateUtc="2020-05-22T09:36:00Z"/>
  <w16cex:commentExtensible w16cex:durableId="22723823" w16cex:dateUtc="2020-05-22T09:38:00Z"/>
  <w16cex:commentExtensible w16cex:durableId="2272385B" w16cex:dateUtc="2020-05-22T09:39:00Z"/>
  <w16cex:commentExtensible w16cex:durableId="227234CA" w16cex:dateUtc="2020-05-22T09:23:00Z"/>
  <w16cex:commentExtensible w16cex:durableId="22723165" w16cex:dateUtc="2020-05-22T09:09:00Z"/>
  <w16cex:commentExtensible w16cex:durableId="227232F9" w16cex:dateUtc="2020-05-22T09:16:00Z"/>
  <w16cex:commentExtensible w16cex:durableId="22723796" w16cex:dateUtc="2020-05-22T09:35:00Z"/>
  <w16cex:commentExtensible w16cex:durableId="22723480" w16cex:dateUtc="2020-05-22T09:22:00Z"/>
  <w16cex:commentExtensible w16cex:durableId="22723713" w16cex:dateUtc="2020-05-22T09:33:00Z"/>
  <w16cex:commentExtensible w16cex:durableId="2272377A" w16cex:dateUtc="2020-05-22T09:35:00Z"/>
  <w16cex:commentExtensible w16cex:durableId="227236B7" w16cex:dateUtc="2020-05-22T09:32:00Z"/>
  <w16cex:commentExtensible w16cex:durableId="227236CB" w16cex:dateUtc="2020-05-22T09:32:00Z"/>
  <w16cex:commentExtensible w16cex:durableId="2272393A" w16cex:dateUtc="2020-05-22T09:42:00Z"/>
  <w16cex:commentExtensible w16cex:durableId="227238C5" w16cex:dateUtc="2020-05-22T09:40:00Z"/>
  <w16cex:commentExtensible w16cex:durableId="2272397D" w16cex:dateUtc="2020-05-22T09:43:00Z"/>
  <w16cex:commentExtensible w16cex:durableId="22723959" w16cex:dateUtc="2020-05-22T09:43:00Z"/>
  <w16cex:commentExtensible w16cex:durableId="227239B2" w16cex:dateUtc="2020-05-22T09:44:00Z"/>
  <w16cex:commentExtensible w16cex:durableId="227239B3" w16cex:dateUtc="2020-05-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59F0CC" w16cid:durableId="227222F8"/>
  <w16cid:commentId w16cid:paraId="4B041D15" w16cid:durableId="22722348"/>
  <w16cid:commentId w16cid:paraId="3CBAF3A9" w16cid:durableId="22722316"/>
  <w16cid:commentId w16cid:paraId="7494F884" w16cid:durableId="22722448"/>
  <w16cid:commentId w16cid:paraId="07516320" w16cid:durableId="227225B2"/>
  <w16cid:commentId w16cid:paraId="60C160D3" w16cid:durableId="22722395"/>
  <w16cid:commentId w16cid:paraId="1A4D3154" w16cid:durableId="227223E5"/>
  <w16cid:commentId w16cid:paraId="064F4721" w16cid:durableId="227225F1"/>
  <w16cid:commentId w16cid:paraId="2AA24AA1" w16cid:durableId="22722610"/>
  <w16cid:commentId w16cid:paraId="0D2A0D0D" w16cid:durableId="22722730"/>
  <w16cid:commentId w16cid:paraId="364DD22C" w16cid:durableId="22722792"/>
  <w16cid:commentId w16cid:paraId="5815AFB8" w16cid:durableId="227227DC"/>
  <w16cid:commentId w16cid:paraId="0EFFCB41" w16cid:durableId="22722813"/>
  <w16cid:commentId w16cid:paraId="3692DC84" w16cid:durableId="22722839"/>
  <w16cid:commentId w16cid:paraId="09C6F9D5" w16cid:durableId="227228F4"/>
  <w16cid:commentId w16cid:paraId="381452A4" w16cid:durableId="2272298E"/>
  <w16cid:commentId w16cid:paraId="4E671F99" w16cid:durableId="227235D1"/>
  <w16cid:commentId w16cid:paraId="297AF70F" w16cid:durableId="22722C70"/>
  <w16cid:commentId w16cid:paraId="19F71FDD" w16cid:durableId="22722A6C"/>
  <w16cid:commentId w16cid:paraId="03D08BE3" w16cid:durableId="22723046"/>
  <w16cid:commentId w16cid:paraId="6FA6A0F4" w16cid:durableId="227230CF"/>
  <w16cid:commentId w16cid:paraId="7B56D298" w16cid:durableId="227231F7"/>
  <w16cid:commentId w16cid:paraId="5532EE3E" w16cid:durableId="22723128"/>
  <w16cid:commentId w16cid:paraId="1384060D" w16cid:durableId="2272358D"/>
  <w16cid:commentId w16cid:paraId="2B80934A" w16cid:durableId="227237D9"/>
  <w16cid:commentId w16cid:paraId="5026AF33" w16cid:durableId="22723823"/>
  <w16cid:commentId w16cid:paraId="0490EC68" w16cid:durableId="2272385B"/>
  <w16cid:commentId w16cid:paraId="7010F296" w16cid:durableId="227234CA"/>
  <w16cid:commentId w16cid:paraId="3ADC5E8A" w16cid:durableId="22723165"/>
  <w16cid:commentId w16cid:paraId="5A44552D" w16cid:durableId="227232F9"/>
  <w16cid:commentId w16cid:paraId="64055A14" w16cid:durableId="22723796"/>
  <w16cid:commentId w16cid:paraId="29CC27E9" w16cid:durableId="22723480"/>
  <w16cid:commentId w16cid:paraId="0D7F9803" w16cid:durableId="22723713"/>
  <w16cid:commentId w16cid:paraId="65E9351E" w16cid:durableId="2272377A"/>
  <w16cid:commentId w16cid:paraId="53849695" w16cid:durableId="227236B7"/>
  <w16cid:commentId w16cid:paraId="46357C9E" w16cid:durableId="227236CB"/>
  <w16cid:commentId w16cid:paraId="17A7042C" w16cid:durableId="2272393A"/>
  <w16cid:commentId w16cid:paraId="58CA0A79" w16cid:durableId="227238C5"/>
  <w16cid:commentId w16cid:paraId="51716F60" w16cid:durableId="2272397D"/>
  <w16cid:commentId w16cid:paraId="2459971C" w16cid:durableId="22723959"/>
  <w16cid:commentId w16cid:paraId="0F67D3A3" w16cid:durableId="227239B2"/>
  <w16cid:commentId w16cid:paraId="296FE34A" w16cid:durableId="227239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1"/>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7849"/>
    <w:multiLevelType w:val="multilevel"/>
    <w:tmpl w:val="A68271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EB01AB"/>
    <w:multiLevelType w:val="multilevel"/>
    <w:tmpl w:val="415029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15:restartNumberingAfterBreak="0">
    <w:nsid w:val="6F711129"/>
    <w:multiLevelType w:val="multilevel"/>
    <w:tmpl w:val="0824CE9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zicar Robert">
    <w15:presenceInfo w15:providerId="AD" w15:userId="S::lcr1@bfh.ch::66d8638e-ed84-471e-bf04-002bdc130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D9"/>
    <w:rsid w:val="00010102"/>
    <w:rsid w:val="00024998"/>
    <w:rsid w:val="00064E01"/>
    <w:rsid w:val="000C202A"/>
    <w:rsid w:val="000E661B"/>
    <w:rsid w:val="00106E66"/>
    <w:rsid w:val="00137A6F"/>
    <w:rsid w:val="00186989"/>
    <w:rsid w:val="00190372"/>
    <w:rsid w:val="00191019"/>
    <w:rsid w:val="001A46DC"/>
    <w:rsid w:val="00277AFD"/>
    <w:rsid w:val="002806F4"/>
    <w:rsid w:val="00291B4E"/>
    <w:rsid w:val="002D0D31"/>
    <w:rsid w:val="002F0085"/>
    <w:rsid w:val="0030119A"/>
    <w:rsid w:val="00301CD0"/>
    <w:rsid w:val="00323169"/>
    <w:rsid w:val="00344105"/>
    <w:rsid w:val="00354783"/>
    <w:rsid w:val="00397658"/>
    <w:rsid w:val="003D580B"/>
    <w:rsid w:val="003F4FA5"/>
    <w:rsid w:val="00414B08"/>
    <w:rsid w:val="004220DA"/>
    <w:rsid w:val="00425ACA"/>
    <w:rsid w:val="00447A26"/>
    <w:rsid w:val="0046701D"/>
    <w:rsid w:val="0047271A"/>
    <w:rsid w:val="0047620C"/>
    <w:rsid w:val="004A37AC"/>
    <w:rsid w:val="004D5014"/>
    <w:rsid w:val="004F3155"/>
    <w:rsid w:val="00567725"/>
    <w:rsid w:val="005770B8"/>
    <w:rsid w:val="005B0DB5"/>
    <w:rsid w:val="005D4F5D"/>
    <w:rsid w:val="005F7D02"/>
    <w:rsid w:val="0064659B"/>
    <w:rsid w:val="00661828"/>
    <w:rsid w:val="006E3D12"/>
    <w:rsid w:val="00724D35"/>
    <w:rsid w:val="00733159"/>
    <w:rsid w:val="00740CAB"/>
    <w:rsid w:val="00770434"/>
    <w:rsid w:val="0077458F"/>
    <w:rsid w:val="0077765A"/>
    <w:rsid w:val="007B2282"/>
    <w:rsid w:val="007C7C0C"/>
    <w:rsid w:val="007E52CA"/>
    <w:rsid w:val="007F743F"/>
    <w:rsid w:val="008B5DD9"/>
    <w:rsid w:val="0090417D"/>
    <w:rsid w:val="00914177"/>
    <w:rsid w:val="00985D0D"/>
    <w:rsid w:val="009B0161"/>
    <w:rsid w:val="00A076BB"/>
    <w:rsid w:val="00A11ECC"/>
    <w:rsid w:val="00A33544"/>
    <w:rsid w:val="00A34250"/>
    <w:rsid w:val="00A971D9"/>
    <w:rsid w:val="00A973DF"/>
    <w:rsid w:val="00B16B13"/>
    <w:rsid w:val="00B25C16"/>
    <w:rsid w:val="00B27B7D"/>
    <w:rsid w:val="00B5258C"/>
    <w:rsid w:val="00B7147D"/>
    <w:rsid w:val="00B93D6E"/>
    <w:rsid w:val="00BB5DC9"/>
    <w:rsid w:val="00BE2DCA"/>
    <w:rsid w:val="00BE620C"/>
    <w:rsid w:val="00BE730E"/>
    <w:rsid w:val="00C033E6"/>
    <w:rsid w:val="00C573BE"/>
    <w:rsid w:val="00C6481D"/>
    <w:rsid w:val="00C9566D"/>
    <w:rsid w:val="00CE660B"/>
    <w:rsid w:val="00D373A1"/>
    <w:rsid w:val="00D43BBA"/>
    <w:rsid w:val="00D637D1"/>
    <w:rsid w:val="00DB6A42"/>
    <w:rsid w:val="00DF1794"/>
    <w:rsid w:val="00E0621B"/>
    <w:rsid w:val="00F339A6"/>
    <w:rsid w:val="00F955F8"/>
    <w:rsid w:val="00FA62DE"/>
    <w:rsid w:val="00FA6EAA"/>
    <w:rsid w:val="00FA73F3"/>
    <w:rsid w:val="00FB4FA2"/>
    <w:rsid w:val="00FE4F99"/>
    <w:rsid w:val="00FF2D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4B666DB"/>
  <w15:docId w15:val="{D3CAD312-827E-6A41-9522-D441819C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Kommentarzeichen">
    <w:name w:val="annotation reference"/>
    <w:basedOn w:val="Absatz-Standardschriftart"/>
    <w:semiHidden/>
    <w:unhideWhenUsed/>
    <w:rsid w:val="005F7D02"/>
    <w:rPr>
      <w:sz w:val="16"/>
      <w:szCs w:val="16"/>
    </w:rPr>
  </w:style>
  <w:style w:type="paragraph" w:styleId="Kommentartext">
    <w:name w:val="annotation text"/>
    <w:basedOn w:val="Standard"/>
    <w:link w:val="KommentartextZchn"/>
    <w:semiHidden/>
    <w:unhideWhenUsed/>
    <w:rsid w:val="005F7D02"/>
    <w:rPr>
      <w:sz w:val="20"/>
      <w:szCs w:val="20"/>
    </w:rPr>
  </w:style>
  <w:style w:type="character" w:customStyle="1" w:styleId="KommentartextZchn">
    <w:name w:val="Kommentartext Zchn"/>
    <w:basedOn w:val="Absatz-Standardschriftart"/>
    <w:link w:val="Kommentartext"/>
    <w:semiHidden/>
    <w:rsid w:val="005F7D02"/>
    <w:rPr>
      <w:sz w:val="20"/>
      <w:szCs w:val="20"/>
    </w:rPr>
  </w:style>
  <w:style w:type="paragraph" w:styleId="Kommentarthema">
    <w:name w:val="annotation subject"/>
    <w:basedOn w:val="Kommentartext"/>
    <w:next w:val="Kommentartext"/>
    <w:link w:val="KommentarthemaZchn"/>
    <w:semiHidden/>
    <w:unhideWhenUsed/>
    <w:rsid w:val="005F7D02"/>
    <w:rPr>
      <w:b/>
      <w:bCs/>
    </w:rPr>
  </w:style>
  <w:style w:type="character" w:customStyle="1" w:styleId="KommentarthemaZchn">
    <w:name w:val="Kommentarthema Zchn"/>
    <w:basedOn w:val="KommentartextZchn"/>
    <w:link w:val="Kommentarthema"/>
    <w:semiHidden/>
    <w:rsid w:val="005F7D02"/>
    <w:rPr>
      <w:b/>
      <w:bCs/>
      <w:sz w:val="20"/>
      <w:szCs w:val="20"/>
    </w:rPr>
  </w:style>
  <w:style w:type="paragraph" w:styleId="Sprechblasentext">
    <w:name w:val="Balloon Text"/>
    <w:basedOn w:val="Standard"/>
    <w:link w:val="SprechblasentextZchn"/>
    <w:semiHidden/>
    <w:unhideWhenUsed/>
    <w:rsid w:val="005F7D0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F7D02"/>
    <w:rPr>
      <w:rFonts w:ascii="Times New Roman" w:hAnsi="Times New Roman" w:cs="Times New Roman"/>
      <w:sz w:val="18"/>
      <w:szCs w:val="18"/>
    </w:rPr>
  </w:style>
  <w:style w:type="character" w:styleId="Hyperlink">
    <w:name w:val="Hyperlink"/>
    <w:basedOn w:val="Absatz-Standardschriftart"/>
    <w:uiPriority w:val="99"/>
    <w:unhideWhenUsed/>
    <w:rsid w:val="0047620C"/>
    <w:rPr>
      <w:color w:val="0000FF"/>
      <w:u w:val="single"/>
    </w:rPr>
  </w:style>
  <w:style w:type="character" w:styleId="NichtaufgelsteErwhnung">
    <w:name w:val="Unresolved Mention"/>
    <w:basedOn w:val="Absatz-Standardschriftart"/>
    <w:uiPriority w:val="99"/>
    <w:semiHidden/>
    <w:unhideWhenUsed/>
    <w:rsid w:val="00774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59721">
      <w:bodyDiv w:val="1"/>
      <w:marLeft w:val="0"/>
      <w:marRight w:val="0"/>
      <w:marTop w:val="0"/>
      <w:marBottom w:val="0"/>
      <w:divBdr>
        <w:top w:val="none" w:sz="0" w:space="0" w:color="auto"/>
        <w:left w:val="none" w:sz="0" w:space="0" w:color="auto"/>
        <w:bottom w:val="none" w:sz="0" w:space="0" w:color="auto"/>
        <w:right w:val="none" w:sz="0" w:space="0" w:color="auto"/>
      </w:divBdr>
    </w:div>
    <w:div w:id="357589345">
      <w:bodyDiv w:val="1"/>
      <w:marLeft w:val="0"/>
      <w:marRight w:val="0"/>
      <w:marTop w:val="0"/>
      <w:marBottom w:val="0"/>
      <w:divBdr>
        <w:top w:val="none" w:sz="0" w:space="0" w:color="auto"/>
        <w:left w:val="none" w:sz="0" w:space="0" w:color="auto"/>
        <w:bottom w:val="none" w:sz="0" w:space="0" w:color="auto"/>
        <w:right w:val="none" w:sz="0" w:space="0" w:color="auto"/>
      </w:divBdr>
    </w:div>
    <w:div w:id="705789439">
      <w:bodyDiv w:val="1"/>
      <w:marLeft w:val="0"/>
      <w:marRight w:val="0"/>
      <w:marTop w:val="0"/>
      <w:marBottom w:val="0"/>
      <w:divBdr>
        <w:top w:val="none" w:sz="0" w:space="0" w:color="auto"/>
        <w:left w:val="none" w:sz="0" w:space="0" w:color="auto"/>
        <w:bottom w:val="none" w:sz="0" w:space="0" w:color="auto"/>
        <w:right w:val="none" w:sz="0" w:space="0" w:color="auto"/>
      </w:divBdr>
    </w:div>
    <w:div w:id="990133922">
      <w:bodyDiv w:val="1"/>
      <w:marLeft w:val="0"/>
      <w:marRight w:val="0"/>
      <w:marTop w:val="0"/>
      <w:marBottom w:val="0"/>
      <w:divBdr>
        <w:top w:val="none" w:sz="0" w:space="0" w:color="auto"/>
        <w:left w:val="none" w:sz="0" w:space="0" w:color="auto"/>
        <w:bottom w:val="none" w:sz="0" w:space="0" w:color="auto"/>
        <w:right w:val="none" w:sz="0" w:space="0" w:color="auto"/>
      </w:divBdr>
    </w:div>
    <w:div w:id="1342511258">
      <w:bodyDiv w:val="1"/>
      <w:marLeft w:val="0"/>
      <w:marRight w:val="0"/>
      <w:marTop w:val="0"/>
      <w:marBottom w:val="0"/>
      <w:divBdr>
        <w:top w:val="none" w:sz="0" w:space="0" w:color="auto"/>
        <w:left w:val="none" w:sz="0" w:space="0" w:color="auto"/>
        <w:bottom w:val="none" w:sz="0" w:space="0" w:color="auto"/>
        <w:right w:val="none" w:sz="0" w:space="0" w:color="auto"/>
      </w:divBdr>
    </w:div>
    <w:div w:id="214581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media.mit.edu/videos/knotty-objects-2015-07-16-10/" TargetMode="External"/><Relationship Id="rId1" Type="http://schemas.openxmlformats.org/officeDocument/2006/relationships/hyperlink" Target="https://en.wikipedia.org/wiki/Human-centered_desig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080/10304312.2017.1318825"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14626268.2016.1145127" TargetMode="External"/><Relationship Id="rId17" Type="http://schemas.openxmlformats.org/officeDocument/2006/relationships/hyperlink" Target="https://doi.org/10.2752/144871306X13966268131514" TargetMode="External"/><Relationship Id="rId2" Type="http://schemas.openxmlformats.org/officeDocument/2006/relationships/styles" Target="styles.xml"/><Relationship Id="rId16" Type="http://schemas.openxmlformats.org/officeDocument/2006/relationships/hyperlink" Target="https://eyeondesign.aiga.org/what-does-posthuman-design-actually-mean/"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cademia.edu/34321111/Its_Alive_An_Empirical_Study_on_Animism_and_Animacy_in_Product_Design" TargetMode="External"/><Relationship Id="rId5" Type="http://schemas.openxmlformats.org/officeDocument/2006/relationships/comments" Target="comments.xml"/><Relationship Id="rId15" Type="http://schemas.openxmlformats.org/officeDocument/2006/relationships/hyperlink" Target="https://www.slideshare.net/ThomasMWendt/decentering-design-or-a-critique-of-human-centered-design" TargetMode="External"/><Relationship Id="rId10" Type="http://schemas.openxmlformats.org/officeDocument/2006/relationships/hyperlink" Target="https://doi.org/10.1215/9780822391623"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353/anq.2018.0028" TargetMode="External"/><Relationship Id="rId14" Type="http://schemas.openxmlformats.org/officeDocument/2006/relationships/hyperlink" Target="http://www.thetoasterproject.org/page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4100</Words>
  <Characters>25835</Characters>
  <Application>Microsoft Office Word</Application>
  <DocSecurity>0</DocSecurity>
  <Lines>215</Lines>
  <Paragraphs>59</Paragraphs>
  <ScaleCrop>false</ScaleCrop>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Lzicar Robert</dc:creator>
  <dc:description/>
  <cp:lastModifiedBy>Lzicar Robert</cp:lastModifiedBy>
  <cp:revision>92</cp:revision>
  <dcterms:created xsi:type="dcterms:W3CDTF">2020-05-22T08:07:00Z</dcterms:created>
  <dcterms:modified xsi:type="dcterms:W3CDTF">2020-05-22T09:45:00Z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bibliography">
    <vt:lpwstr>C:\Users\adria\Earth\Library\zotero\zotero.json</vt:lpwstr>
  </property>
</Properties>
</file>