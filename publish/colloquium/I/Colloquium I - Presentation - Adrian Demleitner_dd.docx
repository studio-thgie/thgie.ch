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8115E" w14:textId="77777777" w:rsidR="00565F3B" w:rsidRPr="00086193" w:rsidRDefault="00EF581A">
      <w:pPr>
        <w:pStyle w:val="berschrift1"/>
        <w:rPr>
          <w:rFonts w:ascii="Source Sans Pro" w:hAnsi="Source Sans Pro"/>
          <w:color w:val="000000"/>
          <w:lang w:val="de-CH"/>
        </w:rPr>
      </w:pPr>
      <w:bookmarkStart w:id="0" w:name="colloquium-i---presentation"/>
      <w:commentRangeStart w:id="1"/>
      <w:r w:rsidRPr="00086193">
        <w:rPr>
          <w:rFonts w:ascii="Source Sans Pro" w:hAnsi="Source Sans Pro"/>
          <w:color w:val="000000"/>
          <w:lang w:val="de-CH"/>
        </w:rPr>
        <w:t xml:space="preserve">Colloquium I - </w:t>
      </w:r>
      <w:proofErr w:type="spellStart"/>
      <w:r w:rsidRPr="00086193">
        <w:rPr>
          <w:rFonts w:ascii="Source Sans Pro" w:hAnsi="Source Sans Pro"/>
          <w:color w:val="000000"/>
          <w:lang w:val="de-CH"/>
        </w:rPr>
        <w:t>Presentation</w:t>
      </w:r>
      <w:bookmarkEnd w:id="0"/>
      <w:commentRangeEnd w:id="1"/>
      <w:proofErr w:type="spellEnd"/>
      <w:r>
        <w:rPr>
          <w:rStyle w:val="Kommentarzeichen"/>
          <w:rFonts w:asciiTheme="minorHAnsi" w:eastAsiaTheme="minorHAnsi" w:hAnsiTheme="minorHAnsi" w:cstheme="minorBidi"/>
          <w:b w:val="0"/>
          <w:bCs w:val="0"/>
          <w:color w:val="auto"/>
        </w:rPr>
        <w:commentReference w:id="1"/>
      </w:r>
    </w:p>
    <w:p w14:paraId="042EED30" w14:textId="77777777" w:rsidR="00565F3B" w:rsidRPr="00086193" w:rsidRDefault="00EF581A">
      <w:pPr>
        <w:pStyle w:val="FirstParagraph"/>
        <w:rPr>
          <w:rFonts w:ascii="Source Sans Pro" w:hAnsi="Source Sans Pro"/>
          <w:color w:val="000000"/>
          <w:lang w:val="de-CH"/>
        </w:rPr>
      </w:pPr>
      <w:r w:rsidRPr="00086193">
        <w:rPr>
          <w:rFonts w:ascii="Source Sans Pro" w:hAnsi="Source Sans Pro"/>
          <w:color w:val="000000"/>
          <w:lang w:val="de-CH"/>
        </w:rPr>
        <w:t xml:space="preserve">Wie wir unsere Dinge behandeln, behandeln wir unsere Mitmenschen, behandeln wir unsere Umwelt. Dieses Handeln, dieser Habitus, ist in unserer Sprache, unserem Denken, unseren Ideen wiederzufinden. All diese Dinge sind </w:t>
      </w:r>
      <w:r w:rsidRPr="00086193">
        <w:rPr>
          <w:rFonts w:ascii="Source Sans Pro" w:hAnsi="Source Sans Pro"/>
          <w:color w:val="000000"/>
          <w:lang w:val="de-CH"/>
        </w:rPr>
        <w:t>miteinander verknüpft und verwoben.</w:t>
      </w:r>
    </w:p>
    <w:p w14:paraId="174DFA18" w14:textId="77777777" w:rsidR="00565F3B" w:rsidRDefault="00EF581A">
      <w:pPr>
        <w:pStyle w:val="Textkrper"/>
        <w:rPr>
          <w:rFonts w:ascii="Source Sans Pro" w:hAnsi="Source Sans Pro"/>
          <w:color w:val="000000"/>
        </w:rPr>
      </w:pPr>
      <w:r w:rsidRPr="00086193">
        <w:rPr>
          <w:rFonts w:ascii="Source Sans Pro" w:hAnsi="Source Sans Pro"/>
          <w:color w:val="000000"/>
          <w:lang w:val="de-CH"/>
        </w:rPr>
        <w:t xml:space="preserve">Comment </w:t>
      </w:r>
      <w:proofErr w:type="spellStart"/>
      <w:r w:rsidRPr="00086193">
        <w:rPr>
          <w:rFonts w:ascii="Source Sans Pro" w:hAnsi="Source Sans Pro"/>
          <w:color w:val="000000"/>
          <w:lang w:val="de-CH"/>
        </w:rPr>
        <w:t>nous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traitons</w:t>
      </w:r>
      <w:proofErr w:type="spellEnd"/>
      <w:r w:rsidRPr="00086193">
        <w:rPr>
          <w:rFonts w:ascii="Source Sans Pro" w:hAnsi="Source Sans Pro"/>
          <w:color w:val="000000"/>
          <w:lang w:val="de-CH"/>
        </w:rPr>
        <w:t xml:space="preserve"> nos </w:t>
      </w:r>
      <w:proofErr w:type="spellStart"/>
      <w:r w:rsidRPr="00086193">
        <w:rPr>
          <w:rFonts w:ascii="Source Sans Pro" w:hAnsi="Source Sans Pro"/>
          <w:color w:val="000000"/>
          <w:lang w:val="de-CH"/>
        </w:rPr>
        <w:t>choses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nous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traitons</w:t>
      </w:r>
      <w:proofErr w:type="spellEnd"/>
      <w:r w:rsidRPr="00086193">
        <w:rPr>
          <w:rFonts w:ascii="Source Sans Pro" w:hAnsi="Source Sans Pro"/>
          <w:color w:val="000000"/>
          <w:lang w:val="de-CH"/>
        </w:rPr>
        <w:t xml:space="preserve"> nos </w:t>
      </w:r>
      <w:proofErr w:type="spellStart"/>
      <w:r w:rsidRPr="00086193">
        <w:rPr>
          <w:rFonts w:ascii="Source Sans Pro" w:hAnsi="Source Sans Pro"/>
          <w:color w:val="000000"/>
          <w:lang w:val="de-CH"/>
        </w:rPr>
        <w:t>semblables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nous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traitons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notre</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environnement</w:t>
      </w:r>
      <w:proofErr w:type="spellEnd"/>
      <w:r w:rsidRPr="00086193">
        <w:rPr>
          <w:rFonts w:ascii="Source Sans Pro" w:hAnsi="Source Sans Pro"/>
          <w:color w:val="000000"/>
          <w:lang w:val="de-CH"/>
        </w:rPr>
        <w:t xml:space="preserve">. </w:t>
      </w:r>
      <w:proofErr w:type="spellStart"/>
      <w:r>
        <w:rPr>
          <w:rFonts w:ascii="Source Sans Pro" w:hAnsi="Source Sans Pro"/>
          <w:color w:val="000000"/>
        </w:rPr>
        <w:t>Cette</w:t>
      </w:r>
      <w:proofErr w:type="spellEnd"/>
      <w:r>
        <w:rPr>
          <w:rFonts w:ascii="Source Sans Pro" w:hAnsi="Source Sans Pro"/>
          <w:color w:val="000000"/>
        </w:rPr>
        <w:t xml:space="preserve"> action, </w:t>
      </w:r>
      <w:proofErr w:type="spellStart"/>
      <w:r>
        <w:rPr>
          <w:rFonts w:ascii="Source Sans Pro" w:hAnsi="Source Sans Pro"/>
          <w:color w:val="000000"/>
        </w:rPr>
        <w:t>cet</w:t>
      </w:r>
      <w:proofErr w:type="spellEnd"/>
      <w:r>
        <w:rPr>
          <w:rFonts w:ascii="Source Sans Pro" w:hAnsi="Source Sans Pro"/>
          <w:color w:val="000000"/>
        </w:rPr>
        <w:t xml:space="preserve"> habitus, se </w:t>
      </w:r>
      <w:proofErr w:type="spellStart"/>
      <w:r>
        <w:rPr>
          <w:rFonts w:ascii="Source Sans Pro" w:hAnsi="Source Sans Pro"/>
          <w:color w:val="000000"/>
        </w:rPr>
        <w:t>retrouve</w:t>
      </w:r>
      <w:proofErr w:type="spellEnd"/>
      <w:r>
        <w:rPr>
          <w:rFonts w:ascii="Source Sans Pro" w:hAnsi="Source Sans Pro"/>
          <w:color w:val="000000"/>
        </w:rPr>
        <w:t xml:space="preserve"> dans </w:t>
      </w:r>
      <w:proofErr w:type="spellStart"/>
      <w:r>
        <w:rPr>
          <w:rFonts w:ascii="Source Sans Pro" w:hAnsi="Source Sans Pro"/>
          <w:color w:val="000000"/>
        </w:rPr>
        <w:t>notre</w:t>
      </w:r>
      <w:proofErr w:type="spellEnd"/>
      <w:r>
        <w:rPr>
          <w:rFonts w:ascii="Source Sans Pro" w:hAnsi="Source Sans Pro"/>
          <w:color w:val="000000"/>
        </w:rPr>
        <w:t xml:space="preserve"> </w:t>
      </w:r>
      <w:proofErr w:type="spellStart"/>
      <w:r>
        <w:rPr>
          <w:rFonts w:ascii="Source Sans Pro" w:hAnsi="Source Sans Pro"/>
          <w:color w:val="000000"/>
        </w:rPr>
        <w:t>langage</w:t>
      </w:r>
      <w:proofErr w:type="spellEnd"/>
      <w:r>
        <w:rPr>
          <w:rFonts w:ascii="Source Sans Pro" w:hAnsi="Source Sans Pro"/>
          <w:color w:val="000000"/>
        </w:rPr>
        <w:t xml:space="preserve">, </w:t>
      </w:r>
      <w:proofErr w:type="spellStart"/>
      <w:r>
        <w:rPr>
          <w:rFonts w:ascii="Source Sans Pro" w:hAnsi="Source Sans Pro"/>
          <w:color w:val="000000"/>
        </w:rPr>
        <w:t>notre</w:t>
      </w:r>
      <w:proofErr w:type="spellEnd"/>
      <w:r>
        <w:rPr>
          <w:rFonts w:ascii="Source Sans Pro" w:hAnsi="Source Sans Pro"/>
          <w:color w:val="000000"/>
        </w:rPr>
        <w:t xml:space="preserve"> pensée, </w:t>
      </w:r>
      <w:proofErr w:type="spellStart"/>
      <w:r>
        <w:rPr>
          <w:rFonts w:ascii="Source Sans Pro" w:hAnsi="Source Sans Pro"/>
          <w:color w:val="000000"/>
        </w:rPr>
        <w:t>nos</w:t>
      </w:r>
      <w:proofErr w:type="spellEnd"/>
      <w:r>
        <w:rPr>
          <w:rFonts w:ascii="Source Sans Pro" w:hAnsi="Source Sans Pro"/>
          <w:color w:val="000000"/>
        </w:rPr>
        <w:t xml:space="preserve"> </w:t>
      </w:r>
      <w:proofErr w:type="spellStart"/>
      <w:r>
        <w:rPr>
          <w:rFonts w:ascii="Source Sans Pro" w:hAnsi="Source Sans Pro"/>
          <w:color w:val="000000"/>
        </w:rPr>
        <w:t>idées</w:t>
      </w:r>
      <w:proofErr w:type="spellEnd"/>
      <w:r>
        <w:rPr>
          <w:rFonts w:ascii="Source Sans Pro" w:hAnsi="Source Sans Pro"/>
          <w:color w:val="000000"/>
        </w:rPr>
        <w:t xml:space="preserve">. </w:t>
      </w:r>
      <w:proofErr w:type="spellStart"/>
      <w:r>
        <w:rPr>
          <w:rFonts w:ascii="Source Sans Pro" w:hAnsi="Source Sans Pro"/>
          <w:color w:val="000000"/>
        </w:rPr>
        <w:t>Toutes</w:t>
      </w:r>
      <w:proofErr w:type="spellEnd"/>
      <w:r>
        <w:rPr>
          <w:rFonts w:ascii="Source Sans Pro" w:hAnsi="Source Sans Pro"/>
          <w:color w:val="000000"/>
        </w:rPr>
        <w:t xml:space="preserve"> </w:t>
      </w:r>
      <w:proofErr w:type="spellStart"/>
      <w:r>
        <w:rPr>
          <w:rFonts w:ascii="Source Sans Pro" w:hAnsi="Source Sans Pro"/>
          <w:color w:val="000000"/>
        </w:rPr>
        <w:t>ces</w:t>
      </w:r>
      <w:proofErr w:type="spellEnd"/>
      <w:r>
        <w:rPr>
          <w:rFonts w:ascii="Source Sans Pro" w:hAnsi="Source Sans Pro"/>
          <w:color w:val="000000"/>
        </w:rPr>
        <w:t xml:space="preserve"> choses </w:t>
      </w:r>
      <w:proofErr w:type="spellStart"/>
      <w:r>
        <w:rPr>
          <w:rFonts w:ascii="Source Sans Pro" w:hAnsi="Source Sans Pro"/>
          <w:color w:val="000000"/>
        </w:rPr>
        <w:t>sont</w:t>
      </w:r>
      <w:proofErr w:type="spellEnd"/>
      <w:r>
        <w:rPr>
          <w:rFonts w:ascii="Source Sans Pro" w:hAnsi="Source Sans Pro"/>
          <w:color w:val="000000"/>
        </w:rPr>
        <w:t xml:space="preserve"> </w:t>
      </w:r>
      <w:proofErr w:type="spellStart"/>
      <w:r>
        <w:rPr>
          <w:rFonts w:ascii="Source Sans Pro" w:hAnsi="Source Sans Pro"/>
          <w:color w:val="000000"/>
        </w:rPr>
        <w:t>liées</w:t>
      </w:r>
      <w:proofErr w:type="spellEnd"/>
      <w:r>
        <w:rPr>
          <w:rFonts w:ascii="Source Sans Pro" w:hAnsi="Source Sans Pro"/>
          <w:color w:val="000000"/>
        </w:rPr>
        <w:t xml:space="preserve"> et </w:t>
      </w:r>
      <w:proofErr w:type="spellStart"/>
      <w:r>
        <w:rPr>
          <w:rFonts w:ascii="Source Sans Pro" w:hAnsi="Source Sans Pro"/>
          <w:color w:val="000000"/>
        </w:rPr>
        <w:t>imbri</w:t>
      </w:r>
      <w:r>
        <w:rPr>
          <w:rFonts w:ascii="Source Sans Pro" w:hAnsi="Source Sans Pro"/>
          <w:color w:val="000000"/>
        </w:rPr>
        <w:t>quées</w:t>
      </w:r>
      <w:proofErr w:type="spellEnd"/>
      <w:r>
        <w:rPr>
          <w:rFonts w:ascii="Source Sans Pro" w:hAnsi="Source Sans Pro"/>
          <w:color w:val="000000"/>
        </w:rPr>
        <w:t>.</w:t>
      </w:r>
    </w:p>
    <w:p w14:paraId="25803247" w14:textId="77777777" w:rsidR="00565F3B" w:rsidRPr="00086193" w:rsidRDefault="00EF581A">
      <w:pPr>
        <w:pStyle w:val="Textkrper"/>
        <w:rPr>
          <w:rFonts w:ascii="Source Sans Pro" w:hAnsi="Source Sans Pro"/>
          <w:color w:val="000000"/>
          <w:lang w:val="de-CH"/>
        </w:rPr>
      </w:pPr>
      <w:r>
        <w:rPr>
          <w:rFonts w:ascii="Source Sans Pro" w:hAnsi="Source Sans Pro"/>
          <w:color w:val="000000"/>
        </w:rPr>
        <w:t xml:space="preserve">How we treat our things, we treat our fellow human beings, we treat our environment. These acts, this habitus, can be found again in our language, our thinking, our ideas. </w:t>
      </w:r>
      <w:r w:rsidRPr="00086193">
        <w:rPr>
          <w:rFonts w:ascii="Source Sans Pro" w:hAnsi="Source Sans Pro"/>
          <w:color w:val="000000"/>
          <w:lang w:val="de-CH"/>
        </w:rPr>
        <w:t xml:space="preserve">All </w:t>
      </w:r>
      <w:proofErr w:type="spellStart"/>
      <w:r w:rsidRPr="00086193">
        <w:rPr>
          <w:rFonts w:ascii="Source Sans Pro" w:hAnsi="Source Sans Pro"/>
          <w:color w:val="000000"/>
          <w:lang w:val="de-CH"/>
        </w:rPr>
        <w:t>these</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things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are</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interlinked</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and</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interwoven</w:t>
      </w:r>
      <w:proofErr w:type="spellEnd"/>
      <w:r w:rsidRPr="00086193">
        <w:rPr>
          <w:rFonts w:ascii="Source Sans Pro" w:hAnsi="Source Sans Pro"/>
          <w:color w:val="000000"/>
          <w:lang w:val="de-CH"/>
        </w:rPr>
        <w:t>.</w:t>
      </w:r>
    </w:p>
    <w:p w14:paraId="4215932D" w14:textId="77777777" w:rsidR="00565F3B" w:rsidRPr="00086193" w:rsidRDefault="00EF581A">
      <w:pPr>
        <w:pStyle w:val="berschrift2"/>
        <w:rPr>
          <w:rFonts w:ascii="Source Sans Pro" w:hAnsi="Source Sans Pro"/>
          <w:color w:val="000000"/>
          <w:lang w:val="de-CH"/>
        </w:rPr>
      </w:pPr>
      <w:bookmarkStart w:id="2" w:name="einleitung"/>
      <w:r w:rsidRPr="00086193">
        <w:rPr>
          <w:rFonts w:ascii="Source Sans Pro" w:hAnsi="Source Sans Pro"/>
          <w:color w:val="000000"/>
          <w:lang w:val="de-CH"/>
        </w:rPr>
        <w:t>Einleitung</w:t>
      </w:r>
      <w:bookmarkEnd w:id="2"/>
    </w:p>
    <w:p w14:paraId="50BC06D4" w14:textId="77777777" w:rsidR="00565F3B" w:rsidRPr="00086193" w:rsidRDefault="00EF581A">
      <w:pPr>
        <w:pStyle w:val="FirstParagraph"/>
        <w:rPr>
          <w:rFonts w:ascii="Source Sans Pro" w:hAnsi="Source Sans Pro"/>
          <w:color w:val="000000"/>
          <w:lang w:val="de-CH"/>
        </w:rPr>
      </w:pPr>
      <w:r w:rsidRPr="00086193">
        <w:rPr>
          <w:rFonts w:ascii="Source Sans Pro" w:hAnsi="Source Sans Pro"/>
          <w:color w:val="000000"/>
          <w:lang w:val="de-CH"/>
        </w:rPr>
        <w:t>[Auf Differenz Pa</w:t>
      </w:r>
      <w:r w:rsidRPr="00086193">
        <w:rPr>
          <w:rFonts w:ascii="Source Sans Pro" w:hAnsi="Source Sans Pro"/>
          <w:color w:val="000000"/>
          <w:lang w:val="de-CH"/>
        </w:rPr>
        <w:t>per - Präsentation eingehen, für die Gäste]</w:t>
      </w:r>
    </w:p>
    <w:p w14:paraId="585ED8EB"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Seit geraumer Zeit ist ein </w:t>
      </w:r>
      <w:commentRangeStart w:id="3"/>
      <w:r w:rsidRPr="00086193">
        <w:rPr>
          <w:rFonts w:ascii="Source Sans Pro" w:hAnsi="Source Sans Pro"/>
          <w:color w:val="000000"/>
          <w:lang w:val="de-CH"/>
        </w:rPr>
        <w:t xml:space="preserve">wachsendes Interesse am Konzept des Animismus </w:t>
      </w:r>
      <w:commentRangeEnd w:id="3"/>
      <w:r w:rsidR="00BB6BB4">
        <w:rPr>
          <w:rStyle w:val="Kommentarzeichen"/>
        </w:rPr>
        <w:commentReference w:id="3"/>
      </w:r>
      <w:r w:rsidRPr="00086193">
        <w:rPr>
          <w:rFonts w:ascii="Source Sans Pro" w:hAnsi="Source Sans Pro"/>
          <w:color w:val="000000"/>
          <w:lang w:val="de-CH"/>
        </w:rPr>
        <w:t xml:space="preserve">festzustellen, was an einer Zunahme von Publikationen und Auseinandersetzungen in Anthropologie und Philosophie ersichtlich ist. </w:t>
      </w:r>
      <w:commentRangeStart w:id="4"/>
      <w:r w:rsidRPr="00086193">
        <w:rPr>
          <w:rFonts w:ascii="Source Sans Pro" w:hAnsi="Source Sans Pro"/>
          <w:color w:val="000000"/>
          <w:lang w:val="de-CH"/>
        </w:rPr>
        <w:t>Eine Forsc</w:t>
      </w:r>
      <w:r w:rsidRPr="00086193">
        <w:rPr>
          <w:rFonts w:ascii="Source Sans Pro" w:hAnsi="Source Sans Pro"/>
          <w:color w:val="000000"/>
          <w:lang w:val="de-CH"/>
        </w:rPr>
        <w:t xml:space="preserve">hung im Bereich Design </w:t>
      </w:r>
      <w:commentRangeEnd w:id="4"/>
      <w:r w:rsidR="009552F7">
        <w:rPr>
          <w:rStyle w:val="Kommentarzeichen"/>
        </w:rPr>
        <w:commentReference w:id="4"/>
      </w:r>
      <w:r w:rsidRPr="00086193">
        <w:rPr>
          <w:rFonts w:ascii="Source Sans Pro" w:hAnsi="Source Sans Pro"/>
          <w:color w:val="000000"/>
          <w:lang w:val="de-CH"/>
        </w:rPr>
        <w:t xml:space="preserve">und eines aktualisierten Verständnisses von Animismus ist dabei jedoch kaum festzustellen. In meinem Forschungsprojekt </w:t>
      </w:r>
      <w:commentRangeStart w:id="5"/>
      <w:r w:rsidRPr="00086193">
        <w:rPr>
          <w:rFonts w:ascii="Source Sans Pro" w:hAnsi="Source Sans Pro"/>
          <w:color w:val="000000"/>
          <w:lang w:val="de-CH"/>
        </w:rPr>
        <w:t xml:space="preserve">beziehe ich mich </w:t>
      </w:r>
      <w:commentRangeEnd w:id="5"/>
      <w:r w:rsidR="007D704C">
        <w:rPr>
          <w:rStyle w:val="Kommentarzeichen"/>
        </w:rPr>
        <w:commentReference w:id="5"/>
      </w:r>
      <w:r w:rsidRPr="00086193">
        <w:rPr>
          <w:rFonts w:ascii="Source Sans Pro" w:hAnsi="Source Sans Pro"/>
          <w:color w:val="000000"/>
          <w:lang w:val="de-CH"/>
        </w:rPr>
        <w:t xml:space="preserve">in erster Linie auf die Arbeit von </w:t>
      </w:r>
      <w:proofErr w:type="spellStart"/>
      <w:r w:rsidRPr="00086193">
        <w:rPr>
          <w:rFonts w:ascii="Source Sans Pro" w:hAnsi="Source Sans Pro"/>
          <w:color w:val="000000"/>
          <w:lang w:val="de-CH"/>
        </w:rPr>
        <w:t>Nurit</w:t>
      </w:r>
      <w:proofErr w:type="spellEnd"/>
      <w:r w:rsidRPr="00086193">
        <w:rPr>
          <w:rFonts w:ascii="Source Sans Pro" w:hAnsi="Source Sans Pro"/>
          <w:color w:val="000000"/>
          <w:lang w:val="de-CH"/>
        </w:rPr>
        <w:t xml:space="preserve"> Bird-David in ihrer wegweisenden Analyse des </w:t>
      </w:r>
      <w:proofErr w:type="spellStart"/>
      <w:r w:rsidRPr="00086193">
        <w:rPr>
          <w:rFonts w:ascii="Source Sans Pro" w:hAnsi="Source Sans Pro"/>
          <w:color w:val="000000"/>
          <w:lang w:val="de-CH"/>
        </w:rPr>
        <w:t>Animsmus</w:t>
      </w:r>
      <w:proofErr w:type="spellEnd"/>
      <w:r w:rsidRPr="00086193">
        <w:rPr>
          <w:rFonts w:ascii="Source Sans Pro" w:hAnsi="Source Sans Pro"/>
          <w:color w:val="000000"/>
          <w:lang w:val="de-CH"/>
        </w:rPr>
        <w:t xml:space="preserve"> in</w:t>
      </w:r>
      <w:r w:rsidRPr="00086193">
        <w:rPr>
          <w:rFonts w:ascii="Source Sans Pro" w:hAnsi="Source Sans Pro"/>
          <w:color w:val="000000"/>
          <w:lang w:val="de-CH"/>
        </w:rPr>
        <w:t xml:space="preserve"> der Anthropologie (Bird‐David 2002), sowie der Forschung zu Ästhetik und Design bezüglich des Shintoismus, dem japanischen Animismus, welcher als Staatsreligion anerkannt und etabliert ist.</w:t>
      </w:r>
    </w:p>
    <w:p w14:paraId="49B48A69"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Es gibt viele </w:t>
      </w:r>
      <w:proofErr w:type="spellStart"/>
      <w:r w:rsidRPr="00086193">
        <w:rPr>
          <w:rFonts w:ascii="Source Sans Pro" w:hAnsi="Source Sans Pro"/>
          <w:color w:val="000000"/>
          <w:lang w:val="de-CH"/>
        </w:rPr>
        <w:t>Animismen</w:t>
      </w:r>
      <w:proofErr w:type="spellEnd"/>
      <w:r w:rsidRPr="00086193">
        <w:rPr>
          <w:rFonts w:ascii="Source Sans Pro" w:hAnsi="Source Sans Pro"/>
          <w:color w:val="000000"/>
          <w:lang w:val="de-CH"/>
        </w:rPr>
        <w:t>, gelebt von vielen indigenen Kulturen und</w:t>
      </w:r>
      <w:r w:rsidRPr="00086193">
        <w:rPr>
          <w:rFonts w:ascii="Source Sans Pro" w:hAnsi="Source Sans Pro"/>
          <w:color w:val="000000"/>
          <w:lang w:val="de-CH"/>
        </w:rPr>
        <w:t xml:space="preserve"> Völkern auf diesem Planeten. Für all jene Menschen kann ich nicht sprechen. Die in diesem Forschungsvorhaben gemachte Referenz auf einen Animismus ist in erster Linie theoretischer Natur. Ansätze animistischer Praxen sind auch im westlichen Kulturkreis zu</w:t>
      </w:r>
      <w:r w:rsidRPr="00086193">
        <w:rPr>
          <w:rFonts w:ascii="Source Sans Pro" w:hAnsi="Source Sans Pro"/>
          <w:color w:val="000000"/>
          <w:lang w:val="de-CH"/>
        </w:rPr>
        <w:t xml:space="preserve"> finden, jedoch nicht ausgeprägt und Grundbestandteil der Kultur oder etabliert wie zum Beispiel in Japan. Es ist ein schwacher Animismus, welcher </w:t>
      </w:r>
      <w:r w:rsidRPr="00086193">
        <w:rPr>
          <w:rFonts w:ascii="Source Sans Pro" w:hAnsi="Source Sans Pro"/>
          <w:color w:val="000000"/>
          <w:lang w:val="de-CH"/>
        </w:rPr>
        <w:t xml:space="preserve">als Grundrauschen vorhanden </w:t>
      </w:r>
      <w:r w:rsidRPr="00086193">
        <w:rPr>
          <w:rFonts w:ascii="Source Sans Pro" w:hAnsi="Source Sans Pro"/>
          <w:color w:val="000000"/>
          <w:lang w:val="de-CH"/>
        </w:rPr>
        <w:t xml:space="preserve">ist, bei einem Aufflackern jedoch höchstens belächelt wird. Es sind kurze Gesten </w:t>
      </w:r>
      <w:proofErr w:type="gramStart"/>
      <w:r w:rsidRPr="00086193">
        <w:rPr>
          <w:rFonts w:ascii="Source Sans Pro" w:hAnsi="Source Sans Pro"/>
          <w:color w:val="000000"/>
          <w:lang w:val="de-CH"/>
        </w:rPr>
        <w:t>des liebevollen Streicheln</w:t>
      </w:r>
      <w:proofErr w:type="gramEnd"/>
      <w:r w:rsidRPr="00086193">
        <w:rPr>
          <w:rFonts w:ascii="Source Sans Pro" w:hAnsi="Source Sans Pro"/>
          <w:color w:val="000000"/>
          <w:lang w:val="de-CH"/>
        </w:rPr>
        <w:t xml:space="preserve"> einer geerbten Kommode, das gute Zureden unserer Hauspflanzen oder wenn wir in den Macken ein</w:t>
      </w:r>
      <w:r w:rsidRPr="00086193">
        <w:rPr>
          <w:rFonts w:ascii="Source Sans Pro" w:hAnsi="Source Sans Pro"/>
          <w:color w:val="000000"/>
          <w:lang w:val="de-CH"/>
        </w:rPr>
        <w:t xml:space="preserve">er Maschine einen Charakterzug zu erkennen glauben. Ich komme also nicht aus einem Kulturkreis, in welchem ein Animismus </w:t>
      </w:r>
      <w:del w:id="6" w:author="Daniel Drognitz" w:date="2020-05-21T14:28:00Z">
        <w:r w:rsidRPr="00086193" w:rsidDel="00086193">
          <w:rPr>
            <w:rFonts w:ascii="Source Sans Pro" w:hAnsi="Source Sans Pro"/>
            <w:color w:val="000000"/>
            <w:lang w:val="de-CH"/>
          </w:rPr>
          <w:delText>s</w:delText>
        </w:r>
      </w:del>
      <w:r w:rsidRPr="00086193">
        <w:rPr>
          <w:rFonts w:ascii="Source Sans Pro" w:hAnsi="Source Sans Pro"/>
          <w:color w:val="000000"/>
          <w:lang w:val="de-CH"/>
        </w:rPr>
        <w:t>einen angestam</w:t>
      </w:r>
      <w:r w:rsidRPr="00086193">
        <w:rPr>
          <w:rFonts w:ascii="Source Sans Pro" w:hAnsi="Source Sans Pro"/>
          <w:color w:val="000000"/>
          <w:lang w:val="de-CH"/>
        </w:rPr>
        <w:t xml:space="preserve">mten Platz hat. Ich glaube aber, </w:t>
      </w:r>
      <w:commentRangeStart w:id="7"/>
      <w:r w:rsidRPr="00086193">
        <w:rPr>
          <w:rFonts w:ascii="Source Sans Pro" w:hAnsi="Source Sans Pro"/>
          <w:color w:val="000000"/>
          <w:lang w:val="de-CH"/>
        </w:rPr>
        <w:t>wir müssen einem Animismus gut zuhören</w:t>
      </w:r>
      <w:commentRangeEnd w:id="7"/>
      <w:r w:rsidR="009B621B">
        <w:rPr>
          <w:rStyle w:val="Kommentarzeichen"/>
        </w:rPr>
        <w:commentReference w:id="7"/>
      </w:r>
      <w:r w:rsidRPr="00086193">
        <w:rPr>
          <w:rFonts w:ascii="Source Sans Pro" w:hAnsi="Source Sans Pro"/>
          <w:color w:val="000000"/>
          <w:lang w:val="de-CH"/>
        </w:rPr>
        <w:t>, um von diesem für einen nachhaltigen Umgang mit der Welt zu lernen.</w:t>
      </w:r>
    </w:p>
    <w:p w14:paraId="2E2EAC39" w14:textId="77777777" w:rsidR="00565F3B" w:rsidRPr="00086193" w:rsidRDefault="00EF581A">
      <w:pPr>
        <w:pStyle w:val="berschrift2"/>
        <w:rPr>
          <w:rFonts w:ascii="Source Sans Pro" w:hAnsi="Source Sans Pro"/>
          <w:color w:val="000000"/>
          <w:lang w:val="de-CH"/>
        </w:rPr>
      </w:pPr>
      <w:bookmarkStart w:id="8" w:name="posthumanistische-beziehungen"/>
      <w:r w:rsidRPr="00086193">
        <w:rPr>
          <w:rFonts w:ascii="Source Sans Pro" w:hAnsi="Source Sans Pro"/>
          <w:color w:val="000000"/>
          <w:lang w:val="de-CH"/>
        </w:rPr>
        <w:t>Posthumanistische Beziehungen</w:t>
      </w:r>
      <w:bookmarkEnd w:id="8"/>
    </w:p>
    <w:p w14:paraId="4F91C486" w14:textId="77777777" w:rsidR="00565F3B" w:rsidRPr="00086193" w:rsidRDefault="00EF581A">
      <w:pPr>
        <w:pStyle w:val="FirstParagraph"/>
        <w:rPr>
          <w:rFonts w:ascii="Source Sans Pro" w:hAnsi="Source Sans Pro"/>
          <w:color w:val="000000"/>
          <w:lang w:val="de-CH"/>
        </w:rPr>
      </w:pPr>
      <w:commentRangeStart w:id="9"/>
      <w:r w:rsidRPr="00086193">
        <w:rPr>
          <w:rFonts w:ascii="Source Sans Pro" w:hAnsi="Source Sans Pro"/>
          <w:color w:val="000000"/>
          <w:lang w:val="de-CH"/>
        </w:rPr>
        <w:t>Sie brachten das Zeug in Lastwagenladungen. Alles war ein Chaos.</w:t>
      </w:r>
      <w:commentRangeEnd w:id="9"/>
      <w:r w:rsidR="009B621B">
        <w:rPr>
          <w:rStyle w:val="Kommentarzeichen"/>
        </w:rPr>
        <w:commentReference w:id="9"/>
      </w:r>
    </w:p>
    <w:p w14:paraId="262D1CE7"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lastRenderedPageBreak/>
        <w:t>Im Sommer 2010 arbei</w:t>
      </w:r>
      <w:r w:rsidRPr="00086193">
        <w:rPr>
          <w:rFonts w:ascii="Source Sans Pro" w:hAnsi="Source Sans Pro"/>
          <w:color w:val="000000"/>
          <w:lang w:val="de-CH"/>
        </w:rPr>
        <w:t>tete ich in einem Einsatzprogramm für Sozialhilfeempfänger. Ich war nicht in der besten Verfassung, aber ich könne arbeiten meinte das Amt. In meinem spezifischen Programm habe ich Elektronikschrott zerlegt, um wertvolle Elemente wie Kupfer zu gewinnen ode</w:t>
      </w:r>
      <w:r w:rsidRPr="00086193">
        <w:rPr>
          <w:rFonts w:ascii="Source Sans Pro" w:hAnsi="Source Sans Pro"/>
          <w:color w:val="000000"/>
          <w:lang w:val="de-CH"/>
        </w:rPr>
        <w:t>r für die Verbrennungsanlage ungeeignete Dinge wie Akkus zu entfernen.</w:t>
      </w:r>
      <w:del w:id="10" w:author="Daniel Drognitz" w:date="2020-05-21T16:37:00Z">
        <w:r w:rsidRPr="00086193" w:rsidDel="009B621B">
          <w:rPr>
            <w:rFonts w:ascii="Source Sans Pro" w:hAnsi="Source Sans Pro"/>
            <w:color w:val="000000"/>
            <w:lang w:val="de-CH"/>
          </w:rPr>
          <w:delText>.</w:delText>
        </w:r>
      </w:del>
    </w:p>
    <w:p w14:paraId="2BBA83B0"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Der einzige Grund, weshalb es dieses Projekt in der Schweiz gibt, ist, dass wir, die Sozialhilfeempfänger, die Arbeit machen und zwar nahezu umsonst. Elektronikschrott wird in der Rege</w:t>
      </w:r>
      <w:r w:rsidRPr="00086193">
        <w:rPr>
          <w:rFonts w:ascii="Source Sans Pro" w:hAnsi="Source Sans Pro"/>
          <w:color w:val="000000"/>
          <w:lang w:val="de-CH"/>
        </w:rPr>
        <w:t xml:space="preserve">l </w:t>
      </w:r>
      <w:proofErr w:type="gramStart"/>
      <w:r w:rsidRPr="00086193">
        <w:rPr>
          <w:rFonts w:ascii="Source Sans Pro" w:hAnsi="Source Sans Pro"/>
          <w:color w:val="000000"/>
          <w:lang w:val="de-CH"/>
        </w:rPr>
        <w:t>ausser Landes</w:t>
      </w:r>
      <w:proofErr w:type="gramEnd"/>
      <w:r w:rsidRPr="00086193">
        <w:rPr>
          <w:rFonts w:ascii="Source Sans Pro" w:hAnsi="Source Sans Pro"/>
          <w:color w:val="000000"/>
          <w:lang w:val="de-CH"/>
        </w:rPr>
        <w:t xml:space="preserve"> gebracht, an Orte an welchen Regulierungen lax ist und Arbeitskräfte sowie </w:t>
      </w:r>
      <w:proofErr w:type="spellStart"/>
      <w:r w:rsidRPr="00086193">
        <w:rPr>
          <w:rFonts w:ascii="Source Sans Pro" w:hAnsi="Source Sans Pro"/>
          <w:color w:val="000000"/>
          <w:lang w:val="de-CH"/>
        </w:rPr>
        <w:t>Ökologien</w:t>
      </w:r>
      <w:proofErr w:type="spellEnd"/>
      <w:r w:rsidRPr="00086193">
        <w:rPr>
          <w:rFonts w:ascii="Source Sans Pro" w:hAnsi="Source Sans Pro"/>
          <w:color w:val="000000"/>
          <w:lang w:val="de-CH"/>
        </w:rPr>
        <w:t xml:space="preserve"> </w:t>
      </w:r>
      <w:r w:rsidRPr="00086193">
        <w:rPr>
          <w:rFonts w:ascii="Source Sans Pro" w:hAnsi="Source Sans Pro"/>
          <w:color w:val="000000"/>
          <w:lang w:val="de-CH"/>
        </w:rPr>
        <w:t xml:space="preserve">ausgenutzt werden können. </w:t>
      </w:r>
      <w:commentRangeStart w:id="11"/>
      <w:r w:rsidRPr="00086193">
        <w:rPr>
          <w:rFonts w:ascii="Source Sans Pro" w:hAnsi="Source Sans Pro"/>
          <w:color w:val="000000"/>
          <w:lang w:val="de-CH"/>
        </w:rPr>
        <w:t xml:space="preserve">Wir alle haben </w:t>
      </w:r>
      <w:commentRangeEnd w:id="11"/>
      <w:r w:rsidR="009B621B">
        <w:rPr>
          <w:rStyle w:val="Kommentarzeichen"/>
        </w:rPr>
        <w:commentReference w:id="11"/>
      </w:r>
      <w:r w:rsidRPr="00086193">
        <w:rPr>
          <w:rFonts w:ascii="Source Sans Pro" w:hAnsi="Source Sans Pro"/>
          <w:color w:val="000000"/>
          <w:lang w:val="de-CH"/>
        </w:rPr>
        <w:t xml:space="preserve">die Bilder der brennenden Mülldeponien in </w:t>
      </w:r>
      <w:proofErr w:type="spellStart"/>
      <w:r w:rsidRPr="00086193">
        <w:rPr>
          <w:rFonts w:ascii="Source Sans Pro" w:hAnsi="Source Sans Pro"/>
          <w:color w:val="000000"/>
          <w:lang w:val="de-CH"/>
        </w:rPr>
        <w:t>Agbogbloshie</w:t>
      </w:r>
      <w:proofErr w:type="spellEnd"/>
      <w:r w:rsidRPr="00086193">
        <w:rPr>
          <w:rFonts w:ascii="Source Sans Pro" w:hAnsi="Source Sans Pro"/>
          <w:color w:val="000000"/>
          <w:lang w:val="de-CH"/>
        </w:rPr>
        <w:t xml:space="preserve"> gesehen. Und trotzdem kaufen wir neue elektronische Objekte</w:t>
      </w:r>
      <w:r w:rsidRPr="00086193">
        <w:rPr>
          <w:rFonts w:ascii="Source Sans Pro" w:hAnsi="Source Sans Pro"/>
          <w:color w:val="000000"/>
          <w:lang w:val="de-CH"/>
        </w:rPr>
        <w:t>, als ob nichts gewesen wäre.</w:t>
      </w:r>
    </w:p>
    <w:p w14:paraId="2D5AD280"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Unsere Extraktionsmethoden waren sehr viel kruder als die High-Tech-Maschinen, die in der Produktion eingesetzt werden. Alles worauf wir uns verlassen konnten, waren ein paar Schraubenzieher und eine Axt. Die Axt diente dazu, </w:t>
      </w:r>
      <w:r w:rsidRPr="00086193">
        <w:rPr>
          <w:rFonts w:ascii="Source Sans Pro" w:hAnsi="Source Sans Pro"/>
          <w:color w:val="000000"/>
          <w:lang w:val="de-CH"/>
        </w:rPr>
        <w:t>widerstandsfähige Gehäuse zu öffnen und Leiterplatten von ihren Bauteilen zu befreien. Diese wurden anschliessend nach Wert sortiert und was übrig blieb in die richtigen Entsorgungsbehälter geworfen.</w:t>
      </w:r>
    </w:p>
    <w:p w14:paraId="104A50FE" w14:textId="77777777" w:rsidR="00565F3B" w:rsidRPr="00086193" w:rsidRDefault="00EF581A">
      <w:pPr>
        <w:pStyle w:val="Textkrper"/>
        <w:rPr>
          <w:rFonts w:ascii="Source Sans Pro" w:hAnsi="Source Sans Pro"/>
          <w:color w:val="000000"/>
          <w:lang w:val="de-CH"/>
        </w:rPr>
      </w:pPr>
      <w:commentRangeStart w:id="12"/>
      <w:r w:rsidRPr="00086193">
        <w:rPr>
          <w:rFonts w:ascii="Source Sans Pro" w:hAnsi="Source Sans Pro"/>
          <w:color w:val="000000"/>
          <w:lang w:val="de-CH"/>
        </w:rPr>
        <w:t>Haben Sie jemals versucht, Ihr Mobiltelefon zu repariere</w:t>
      </w:r>
      <w:r w:rsidRPr="00086193">
        <w:rPr>
          <w:rFonts w:ascii="Source Sans Pro" w:hAnsi="Source Sans Pro"/>
          <w:color w:val="000000"/>
          <w:lang w:val="de-CH"/>
        </w:rPr>
        <w:t>n?</w:t>
      </w:r>
      <w:commentRangeEnd w:id="12"/>
      <w:r w:rsidR="009B621B">
        <w:rPr>
          <w:rStyle w:val="Kommentarzeichen"/>
        </w:rPr>
        <w:commentReference w:id="12"/>
      </w:r>
    </w:p>
    <w:p w14:paraId="0E11E79C"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Ich durfte meine Erfahrung mit Elektroschrott und mein Bedürfnis mich intellektuell zu betätigen in einer Anstellung als wissenschaftlicher Assistent am </w:t>
      </w:r>
      <w:proofErr w:type="spellStart"/>
      <w:r w:rsidRPr="00086193">
        <w:rPr>
          <w:rFonts w:ascii="Source Sans Pro" w:hAnsi="Source Sans Pro"/>
          <w:color w:val="000000"/>
          <w:lang w:val="de-CH"/>
        </w:rPr>
        <w:t>ixdm</w:t>
      </w:r>
      <w:proofErr w:type="spellEnd"/>
      <w:r w:rsidRPr="00086193">
        <w:rPr>
          <w:rFonts w:ascii="Source Sans Pro" w:hAnsi="Source Sans Pro"/>
          <w:color w:val="000000"/>
          <w:lang w:val="de-CH"/>
        </w:rPr>
        <w:t xml:space="preserve"> einbringen. Das drei-jährige Times </w:t>
      </w:r>
      <w:proofErr w:type="spellStart"/>
      <w:r w:rsidRPr="00086193">
        <w:rPr>
          <w:rFonts w:ascii="Source Sans Pro" w:hAnsi="Source Sans Pro"/>
          <w:color w:val="000000"/>
          <w:lang w:val="de-CH"/>
        </w:rPr>
        <w:t>of</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Waste</w:t>
      </w:r>
      <w:proofErr w:type="spellEnd"/>
      <w:r w:rsidRPr="00086193">
        <w:rPr>
          <w:rFonts w:ascii="Source Sans Pro" w:hAnsi="Source Sans Pro"/>
          <w:color w:val="000000"/>
          <w:lang w:val="de-CH"/>
        </w:rPr>
        <w:t xml:space="preserve"> Projekt interessierte sich für die Transformationsp</w:t>
      </w:r>
      <w:r w:rsidRPr="00086193">
        <w:rPr>
          <w:rFonts w:ascii="Source Sans Pro" w:hAnsi="Source Sans Pro"/>
          <w:color w:val="000000"/>
          <w:lang w:val="de-CH"/>
        </w:rPr>
        <w:t>rozesse und Stadien von Objekten und Materialien, deren Reinigung, Aufbereitung und Wiederverwendung respektive Entsorgung sowie die darin involvierten Akteur*innen und Handlungsfelder. Diese unterliegen nicht nur materiellen Umwandlungen, sondern auch öko</w:t>
      </w:r>
      <w:r w:rsidRPr="00086193">
        <w:rPr>
          <w:rFonts w:ascii="Source Sans Pro" w:hAnsi="Source Sans Pro"/>
          <w:color w:val="000000"/>
          <w:lang w:val="de-CH"/>
        </w:rPr>
        <w:t xml:space="preserve">nomischen, sozialen, ästhetischen oder </w:t>
      </w:r>
      <w:r w:rsidRPr="00086193">
        <w:rPr>
          <w:rFonts w:ascii="Source Sans Pro" w:hAnsi="Source Sans Pro"/>
          <w:color w:val="000000"/>
          <w:lang w:val="de-CH"/>
        </w:rPr>
        <w:t xml:space="preserve">rhetorischen </w:t>
      </w:r>
      <w:r w:rsidRPr="00086193">
        <w:rPr>
          <w:rFonts w:ascii="Source Sans Pro" w:hAnsi="Source Sans Pro"/>
          <w:color w:val="000000"/>
          <w:lang w:val="de-CH"/>
        </w:rPr>
        <w:t>Umwertungen. Insbesondere das Smartphone hat uns auf lange Zeit beschäftigt.</w:t>
      </w:r>
    </w:p>
    <w:p w14:paraId="5FEEFC26" w14:textId="74935DD3"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Das sind nur zwei Eckpunkte </w:t>
      </w:r>
      <w:proofErr w:type="gramStart"/>
      <w:r w:rsidRPr="00086193">
        <w:rPr>
          <w:rFonts w:ascii="Source Sans Pro" w:hAnsi="Source Sans Pro"/>
          <w:color w:val="000000"/>
          <w:lang w:val="de-CH"/>
        </w:rPr>
        <w:t>einer langer Auseinandersetzung</w:t>
      </w:r>
      <w:proofErr w:type="gramEnd"/>
      <w:r w:rsidRPr="00086193">
        <w:rPr>
          <w:rFonts w:ascii="Source Sans Pro" w:hAnsi="Source Sans Pro"/>
          <w:color w:val="000000"/>
          <w:lang w:val="de-CH"/>
        </w:rPr>
        <w:t xml:space="preserve"> mit den Innereien unserer Technologie. </w:t>
      </w:r>
      <w:del w:id="13" w:author="Daniel Drognitz" w:date="2020-05-21T16:43:00Z">
        <w:r w:rsidRPr="00086193" w:rsidDel="00EB31C3">
          <w:rPr>
            <w:rFonts w:ascii="Source Sans Pro" w:hAnsi="Source Sans Pro"/>
            <w:color w:val="000000"/>
            <w:lang w:val="de-CH"/>
          </w:rPr>
          <w:delText>Im m</w:delText>
        </w:r>
      </w:del>
      <w:ins w:id="14" w:author="Daniel Drognitz" w:date="2020-05-21T16:43:00Z">
        <w:r w:rsidR="00EB31C3">
          <w:rPr>
            <w:rFonts w:ascii="Source Sans Pro" w:hAnsi="Source Sans Pro"/>
            <w:color w:val="000000"/>
            <w:lang w:val="de-CH"/>
          </w:rPr>
          <w:t>M</w:t>
        </w:r>
      </w:ins>
      <w:r w:rsidRPr="00086193">
        <w:rPr>
          <w:rFonts w:ascii="Source Sans Pro" w:hAnsi="Source Sans Pro"/>
          <w:color w:val="000000"/>
          <w:lang w:val="de-CH"/>
        </w:rPr>
        <w:t xml:space="preserve">indestens </w:t>
      </w:r>
      <w:proofErr w:type="spellStart"/>
      <w:r w:rsidRPr="00086193">
        <w:rPr>
          <w:rFonts w:ascii="Source Sans Pro" w:hAnsi="Source Sans Pro"/>
          <w:color w:val="000000"/>
          <w:lang w:val="de-CH"/>
        </w:rPr>
        <w:t>genau so</w:t>
      </w:r>
      <w:proofErr w:type="spellEnd"/>
      <w:r w:rsidRPr="00086193">
        <w:rPr>
          <w:rFonts w:ascii="Source Sans Pro" w:hAnsi="Source Sans Pro"/>
          <w:color w:val="000000"/>
          <w:lang w:val="de-CH"/>
        </w:rPr>
        <w:t xml:space="preserve"> wicht</w:t>
      </w:r>
      <w:r w:rsidRPr="00086193">
        <w:rPr>
          <w:rFonts w:ascii="Source Sans Pro" w:hAnsi="Source Sans Pro"/>
          <w:color w:val="000000"/>
          <w:lang w:val="de-CH"/>
        </w:rPr>
        <w:t>ig war mein Interesse an Hacking während meinem Bachelorprojekt, in welchem ich Hacking als kreative Lösungsstrategie positionierte.</w:t>
      </w:r>
    </w:p>
    <w:p w14:paraId="6E4C2BA6"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Das Öffnen und Zugänglich-Machen von Technologie offenbart eine unglaublich komplexe Materialität und je tiefer wir schauen</w:t>
      </w:r>
      <w:r w:rsidRPr="00086193">
        <w:rPr>
          <w:rFonts w:ascii="Source Sans Pro" w:hAnsi="Source Sans Pro"/>
          <w:color w:val="000000"/>
          <w:lang w:val="de-CH"/>
        </w:rPr>
        <w:t xml:space="preserve">, desto mehr </w:t>
      </w:r>
      <w:commentRangeStart w:id="15"/>
      <w:proofErr w:type="spellStart"/>
      <w:r w:rsidRPr="00086193">
        <w:rPr>
          <w:rFonts w:ascii="Source Sans Pro" w:hAnsi="Source Sans Pro"/>
          <w:color w:val="000000"/>
          <w:lang w:val="de-CH"/>
        </w:rPr>
        <w:t>Stauenen</w:t>
      </w:r>
      <w:proofErr w:type="spellEnd"/>
      <w:r w:rsidRPr="00086193">
        <w:rPr>
          <w:rFonts w:ascii="Source Sans Pro" w:hAnsi="Source Sans Pro"/>
          <w:color w:val="000000"/>
          <w:lang w:val="de-CH"/>
        </w:rPr>
        <w:t xml:space="preserve"> entwickelt sich</w:t>
      </w:r>
      <w:commentRangeEnd w:id="15"/>
      <w:r w:rsidR="00EB31C3">
        <w:rPr>
          <w:rStyle w:val="Kommentarzeichen"/>
        </w:rPr>
        <w:commentReference w:id="15"/>
      </w:r>
      <w:r w:rsidRPr="00086193">
        <w:rPr>
          <w:rFonts w:ascii="Source Sans Pro" w:hAnsi="Source Sans Pro"/>
          <w:color w:val="000000"/>
          <w:lang w:val="de-CH"/>
        </w:rPr>
        <w:t xml:space="preserve">. Aus </w:t>
      </w:r>
      <w:proofErr w:type="spellStart"/>
      <w:r w:rsidRPr="00086193">
        <w:rPr>
          <w:rFonts w:ascii="Source Sans Pro" w:hAnsi="Source Sans Pro"/>
          <w:color w:val="000000"/>
          <w:lang w:val="de-CH"/>
        </w:rPr>
        <w:t>Stauenen</w:t>
      </w:r>
      <w:proofErr w:type="spellEnd"/>
      <w:r w:rsidRPr="00086193">
        <w:rPr>
          <w:rFonts w:ascii="Source Sans Pro" w:hAnsi="Source Sans Pro"/>
          <w:color w:val="000000"/>
          <w:lang w:val="de-CH"/>
        </w:rPr>
        <w:t xml:space="preserve"> wird Respekt und mit dem Respekt kommt die Erkenntnis, das</w:t>
      </w:r>
      <w:ins w:id="16" w:author="Daniel Drognitz" w:date="2020-05-21T14:38:00Z">
        <w:r w:rsidR="00D34C64">
          <w:rPr>
            <w:rFonts w:ascii="Source Sans Pro" w:hAnsi="Source Sans Pro"/>
            <w:color w:val="000000"/>
            <w:lang w:val="de-CH"/>
          </w:rPr>
          <w:t>s</w:t>
        </w:r>
      </w:ins>
      <w:r w:rsidRPr="00086193">
        <w:rPr>
          <w:rFonts w:ascii="Source Sans Pro" w:hAnsi="Source Sans Pro"/>
          <w:color w:val="000000"/>
          <w:lang w:val="de-CH"/>
        </w:rPr>
        <w:t xml:space="preserve"> diese Technologien nicht einfach nur Verbrauchsware sind, sondern </w:t>
      </w:r>
      <w:commentRangeStart w:id="17"/>
      <w:r w:rsidRPr="00086193">
        <w:rPr>
          <w:rFonts w:ascii="Source Sans Pro" w:hAnsi="Source Sans Pro"/>
          <w:color w:val="000000"/>
          <w:lang w:val="de-CH"/>
        </w:rPr>
        <w:t xml:space="preserve">Mehr-als-Dinge </w:t>
      </w:r>
      <w:commentRangeEnd w:id="17"/>
      <w:r w:rsidR="00EB31C3">
        <w:rPr>
          <w:rStyle w:val="Kommentarzeichen"/>
        </w:rPr>
        <w:commentReference w:id="17"/>
      </w:r>
      <w:r w:rsidRPr="00086193">
        <w:rPr>
          <w:rFonts w:ascii="Source Sans Pro" w:hAnsi="Source Sans Pro"/>
          <w:color w:val="000000"/>
          <w:lang w:val="de-CH"/>
        </w:rPr>
        <w:t xml:space="preserve">mit einer Agency </w:t>
      </w:r>
      <w:proofErr w:type="spellStart"/>
      <w:r w:rsidRPr="00086193">
        <w:rPr>
          <w:rFonts w:ascii="Source Sans Pro" w:hAnsi="Source Sans Pro"/>
          <w:color w:val="000000"/>
          <w:lang w:val="de-CH"/>
        </w:rPr>
        <w:t>unerfassbaren</w:t>
      </w:r>
      <w:proofErr w:type="spellEnd"/>
      <w:r w:rsidRPr="00086193">
        <w:rPr>
          <w:rFonts w:ascii="Source Sans Pro" w:hAnsi="Source Sans Pro"/>
          <w:color w:val="000000"/>
          <w:lang w:val="de-CH"/>
        </w:rPr>
        <w:t xml:space="preserve"> Masses. Ein einzelnes Smartphone </w:t>
      </w:r>
      <w:r w:rsidRPr="00086193">
        <w:rPr>
          <w:rFonts w:ascii="Source Sans Pro" w:hAnsi="Source Sans Pro"/>
          <w:color w:val="000000"/>
          <w:lang w:val="de-CH"/>
        </w:rPr>
        <w:t xml:space="preserve">wird so aus einem </w:t>
      </w:r>
      <w:proofErr w:type="gramStart"/>
      <w:r w:rsidRPr="00086193">
        <w:rPr>
          <w:rFonts w:ascii="Source Sans Pro" w:hAnsi="Source Sans Pro"/>
          <w:color w:val="000000"/>
          <w:lang w:val="de-CH"/>
        </w:rPr>
        <w:t>Ding</w:t>
      </w:r>
      <w:proofErr w:type="gramEnd"/>
      <w:r w:rsidRPr="00086193">
        <w:rPr>
          <w:rFonts w:ascii="Source Sans Pro" w:hAnsi="Source Sans Pro"/>
          <w:color w:val="000000"/>
          <w:lang w:val="de-CH"/>
        </w:rPr>
        <w:t xml:space="preserve"> welches wir im Laden kaufen</w:t>
      </w:r>
      <w:ins w:id="18" w:author="Daniel Drognitz" w:date="2020-05-21T14:38:00Z">
        <w:r w:rsidR="00D34C64">
          <w:rPr>
            <w:rFonts w:ascii="Source Sans Pro" w:hAnsi="Source Sans Pro"/>
            <w:color w:val="000000"/>
            <w:lang w:val="de-CH"/>
          </w:rPr>
          <w:t>,</w:t>
        </w:r>
      </w:ins>
      <w:r w:rsidRPr="00086193">
        <w:rPr>
          <w:rFonts w:ascii="Source Sans Pro" w:hAnsi="Source Sans Pro"/>
          <w:color w:val="000000"/>
          <w:lang w:val="de-CH"/>
        </w:rPr>
        <w:t xml:space="preserve"> zu einem </w:t>
      </w:r>
      <w:commentRangeStart w:id="19"/>
      <w:r w:rsidRPr="00086193">
        <w:rPr>
          <w:rFonts w:ascii="Source Sans Pro" w:hAnsi="Source Sans Pro"/>
          <w:color w:val="000000"/>
          <w:lang w:val="de-CH"/>
        </w:rPr>
        <w:t>Hyperobjekt</w:t>
      </w:r>
      <w:ins w:id="20" w:author="Daniel Drognitz" w:date="2020-05-21T14:38:00Z">
        <w:r w:rsidR="00D34C64">
          <w:rPr>
            <w:rFonts w:ascii="Source Sans Pro" w:hAnsi="Source Sans Pro"/>
            <w:color w:val="000000"/>
            <w:lang w:val="de-CH"/>
          </w:rPr>
          <w:t xml:space="preserve"> </w:t>
        </w:r>
      </w:ins>
      <w:commentRangeEnd w:id="19"/>
      <w:ins w:id="21" w:author="Daniel Drognitz" w:date="2020-05-21T16:47:00Z">
        <w:r w:rsidR="00EB31C3">
          <w:rPr>
            <w:rStyle w:val="Kommentarzeichen"/>
          </w:rPr>
          <w:commentReference w:id="19"/>
        </w:r>
      </w:ins>
      <w:r w:rsidRPr="00086193">
        <w:rPr>
          <w:rFonts w:ascii="Source Sans Pro" w:hAnsi="Source Sans Pro"/>
          <w:color w:val="000000"/>
          <w:lang w:val="de-CH"/>
        </w:rPr>
        <w:t xml:space="preserve">(Morton 2013), dessen Komplexität wir in Maurice </w:t>
      </w:r>
      <w:proofErr w:type="spellStart"/>
      <w:r w:rsidRPr="00086193">
        <w:rPr>
          <w:rFonts w:ascii="Source Sans Pro" w:hAnsi="Source Sans Pro"/>
          <w:color w:val="000000"/>
          <w:lang w:val="de-CH"/>
        </w:rPr>
        <w:t>Merleau-Pontys</w:t>
      </w:r>
      <w:proofErr w:type="spellEnd"/>
      <w:r w:rsidRPr="00086193">
        <w:rPr>
          <w:rFonts w:ascii="Source Sans Pro" w:hAnsi="Source Sans Pro"/>
          <w:color w:val="000000"/>
          <w:lang w:val="de-CH"/>
        </w:rPr>
        <w:t xml:space="preserve"> </w:t>
      </w:r>
      <w:commentRangeStart w:id="22"/>
      <w:proofErr w:type="spellStart"/>
      <w:r w:rsidRPr="00086193">
        <w:rPr>
          <w:rFonts w:ascii="Source Sans Pro" w:hAnsi="Source Sans Pro"/>
          <w:i/>
          <w:color w:val="000000"/>
          <w:lang w:val="de-CH"/>
        </w:rPr>
        <w:t>chair</w:t>
      </w:r>
      <w:proofErr w:type="spellEnd"/>
      <w:r w:rsidRPr="00086193">
        <w:rPr>
          <w:rFonts w:ascii="Source Sans Pro" w:hAnsi="Source Sans Pro"/>
          <w:i/>
          <w:color w:val="000000"/>
          <w:lang w:val="de-CH"/>
        </w:rPr>
        <w:t xml:space="preserve"> </w:t>
      </w:r>
      <w:proofErr w:type="spellStart"/>
      <w:r w:rsidRPr="00086193">
        <w:rPr>
          <w:rFonts w:ascii="Source Sans Pro" w:hAnsi="Source Sans Pro"/>
          <w:i/>
          <w:color w:val="000000"/>
          <w:lang w:val="de-CH"/>
        </w:rPr>
        <w:t>commune</w:t>
      </w:r>
      <w:proofErr w:type="spellEnd"/>
      <w:r w:rsidRPr="00086193">
        <w:rPr>
          <w:rFonts w:ascii="Source Sans Pro" w:hAnsi="Source Sans Pro"/>
          <w:color w:val="000000"/>
          <w:lang w:val="de-CH"/>
        </w:rPr>
        <w:t>, dem gemeinsamen Fleisch, teilen</w:t>
      </w:r>
      <w:commentRangeEnd w:id="22"/>
      <w:r w:rsidR="00EB31C3">
        <w:rPr>
          <w:rStyle w:val="Kommentarzeichen"/>
        </w:rPr>
        <w:commentReference w:id="22"/>
      </w:r>
      <w:r w:rsidRPr="00086193">
        <w:rPr>
          <w:rFonts w:ascii="Source Sans Pro" w:hAnsi="Source Sans Pro"/>
          <w:color w:val="000000"/>
          <w:lang w:val="de-CH"/>
        </w:rPr>
        <w:t>.</w:t>
      </w:r>
    </w:p>
    <w:p w14:paraId="7B336414"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Ich bin mir </w:t>
      </w:r>
      <w:commentRangeStart w:id="23"/>
      <w:r w:rsidRPr="00086193">
        <w:rPr>
          <w:rFonts w:ascii="Source Sans Pro" w:hAnsi="Source Sans Pro"/>
          <w:color w:val="000000"/>
          <w:lang w:val="de-CH"/>
        </w:rPr>
        <w:t>a</w:t>
      </w:r>
      <w:del w:id="24" w:author="Daniel Drognitz" w:date="2020-05-21T14:39:00Z">
        <w:r w:rsidRPr="00086193" w:rsidDel="00D34C64">
          <w:rPr>
            <w:rFonts w:ascii="Source Sans Pro" w:hAnsi="Source Sans Pro"/>
            <w:color w:val="000000"/>
            <w:lang w:val="de-CH"/>
          </w:rPr>
          <w:delText>k</w:delText>
        </w:r>
      </w:del>
      <w:r w:rsidRPr="00086193">
        <w:rPr>
          <w:rFonts w:ascii="Source Sans Pro" w:hAnsi="Source Sans Pro"/>
          <w:color w:val="000000"/>
          <w:lang w:val="de-CH"/>
        </w:rPr>
        <w:t xml:space="preserve">kut </w:t>
      </w:r>
      <w:commentRangeEnd w:id="23"/>
      <w:r w:rsidR="00EB31C3">
        <w:rPr>
          <w:rStyle w:val="Kommentarzeichen"/>
        </w:rPr>
        <w:commentReference w:id="23"/>
      </w:r>
      <w:r w:rsidRPr="00086193">
        <w:rPr>
          <w:rFonts w:ascii="Source Sans Pro" w:hAnsi="Source Sans Pro"/>
          <w:color w:val="000000"/>
          <w:lang w:val="de-CH"/>
        </w:rPr>
        <w:t>bewusst, nicht nur durch meine 20-jährige professionell</w:t>
      </w:r>
      <w:r w:rsidRPr="00086193">
        <w:rPr>
          <w:rFonts w:ascii="Source Sans Pro" w:hAnsi="Source Sans Pro"/>
          <w:color w:val="000000"/>
          <w:lang w:val="de-CH"/>
        </w:rPr>
        <w:t xml:space="preserve">e Praxis in der Entwicklung und Kommunikation von Technologie, dass </w:t>
      </w:r>
      <w:commentRangeStart w:id="25"/>
      <w:r w:rsidRPr="00086193">
        <w:rPr>
          <w:rFonts w:ascii="Source Sans Pro" w:hAnsi="Source Sans Pro"/>
          <w:color w:val="000000"/>
          <w:lang w:val="de-CH"/>
        </w:rPr>
        <w:t xml:space="preserve">diese </w:t>
      </w:r>
      <w:commentRangeEnd w:id="25"/>
      <w:r w:rsidR="00EB31C3">
        <w:rPr>
          <w:rStyle w:val="Kommentarzeichen"/>
        </w:rPr>
        <w:commentReference w:id="25"/>
      </w:r>
      <w:r w:rsidRPr="00086193">
        <w:rPr>
          <w:rFonts w:ascii="Source Sans Pro" w:hAnsi="Source Sans Pro"/>
          <w:color w:val="000000"/>
          <w:lang w:val="de-CH"/>
        </w:rPr>
        <w:t>mich, meine Liebsten und meine Welt formt.</w:t>
      </w:r>
    </w:p>
    <w:p w14:paraId="7D935F4E" w14:textId="28255557" w:rsidR="00565F3B" w:rsidRPr="00086193" w:rsidRDefault="00EF581A">
      <w:pPr>
        <w:pStyle w:val="Textkrper"/>
        <w:rPr>
          <w:rFonts w:ascii="Source Sans Pro" w:hAnsi="Source Sans Pro"/>
          <w:color w:val="000000"/>
          <w:lang w:val="de-CH"/>
        </w:rPr>
      </w:pPr>
      <w:commentRangeStart w:id="26"/>
      <w:r w:rsidRPr="00086193">
        <w:rPr>
          <w:rFonts w:ascii="Source Sans Pro" w:hAnsi="Source Sans Pro"/>
          <w:color w:val="000000"/>
          <w:lang w:val="de-CH"/>
        </w:rPr>
        <w:lastRenderedPageBreak/>
        <w:t>Mein</w:t>
      </w:r>
      <w:del w:id="27" w:author="Daniel Drognitz" w:date="2020-05-21T16:51:00Z">
        <w:r w:rsidRPr="00086193" w:rsidDel="00EB31C3">
          <w:rPr>
            <w:rFonts w:ascii="Source Sans Pro" w:hAnsi="Source Sans Pro"/>
            <w:color w:val="000000"/>
            <w:lang w:val="de-CH"/>
          </w:rPr>
          <w:delText>e</w:delText>
        </w:r>
      </w:del>
      <w:r w:rsidRPr="00086193">
        <w:rPr>
          <w:rFonts w:ascii="Source Sans Pro" w:hAnsi="Source Sans Pro"/>
          <w:color w:val="000000"/>
          <w:lang w:val="de-CH"/>
        </w:rPr>
        <w:t xml:space="preserve"> Interesse</w:t>
      </w:r>
      <w:r w:rsidRPr="00086193">
        <w:rPr>
          <w:rFonts w:ascii="Source Sans Pro" w:hAnsi="Source Sans Pro"/>
          <w:color w:val="000000"/>
          <w:lang w:val="de-CH"/>
        </w:rPr>
        <w:t xml:space="preserve"> am Animismus erlangte ich während einer Tokyo-Reise im </w:t>
      </w:r>
      <w:ins w:id="28" w:author="Daniel Drognitz" w:date="2020-05-21T16:51:00Z">
        <w:r w:rsidR="00EB31C3">
          <w:rPr>
            <w:rFonts w:ascii="Source Sans Pro" w:hAnsi="Source Sans Pro"/>
            <w:color w:val="000000"/>
            <w:lang w:val="de-CH"/>
          </w:rPr>
          <w:t>J</w:t>
        </w:r>
      </w:ins>
      <w:del w:id="29" w:author="Daniel Drognitz" w:date="2020-05-21T16:51:00Z">
        <w:r w:rsidRPr="00086193" w:rsidDel="00EB31C3">
          <w:rPr>
            <w:rFonts w:ascii="Source Sans Pro" w:hAnsi="Source Sans Pro"/>
            <w:color w:val="000000"/>
            <w:lang w:val="de-CH"/>
          </w:rPr>
          <w:delText>j</w:delText>
        </w:r>
      </w:del>
      <w:r w:rsidRPr="00086193">
        <w:rPr>
          <w:rFonts w:ascii="Source Sans Pro" w:hAnsi="Source Sans Pro"/>
          <w:color w:val="000000"/>
          <w:lang w:val="de-CH"/>
        </w:rPr>
        <w:t>ahr 2000. Ich war für gut drei Wochen mit einem guten Freund in der</w:t>
      </w:r>
      <w:r w:rsidRPr="00086193">
        <w:rPr>
          <w:rFonts w:ascii="Source Sans Pro" w:hAnsi="Source Sans Pro"/>
          <w:color w:val="000000"/>
          <w:lang w:val="de-CH"/>
        </w:rPr>
        <w:t xml:space="preserve"> Stadt unterwegs. Wir haben viele Dinge gesehen und viele Differenzen zur Schweiz entdeckt. Für mich besonders eindrücklich war der Umgang mit öffentlichem Raum. Wir haben in diesen drei Wochen Aufenthalt nicht einen Abfalleimer gesehen, die Obdachlosen ha</w:t>
      </w:r>
      <w:r w:rsidRPr="00086193">
        <w:rPr>
          <w:rFonts w:ascii="Source Sans Pro" w:hAnsi="Source Sans Pro"/>
          <w:color w:val="000000"/>
          <w:lang w:val="de-CH"/>
        </w:rPr>
        <w:t>ben vor ihren selbstgebauten Hütten mit dem Besen gekehrt und die Bewohner*innen haben ganze Gehsteige in kleine Gärten verwandelt. Den öffentlichen Raum in der Schweiz kannte ich als physischen Raum den es auf der Reise von A nach B zu durchqueren gilt, A</w:t>
      </w:r>
      <w:r w:rsidRPr="00086193">
        <w:rPr>
          <w:rFonts w:ascii="Source Sans Pro" w:hAnsi="Source Sans Pro"/>
          <w:color w:val="000000"/>
          <w:lang w:val="de-CH"/>
        </w:rPr>
        <w:t>bfall wird liegen gelassen sollte sich kein Abfalleimer im Umkreis von 5 Meter befinden und obdachlose Menschen werden höchstens geduldet, wenn sie sich verstecken.</w:t>
      </w:r>
    </w:p>
    <w:p w14:paraId="19BC1FE9"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Hie und da versteckte sich auch ein kleiner selbst-gemachter </w:t>
      </w:r>
      <w:proofErr w:type="spellStart"/>
      <w:r w:rsidRPr="00086193">
        <w:rPr>
          <w:rFonts w:ascii="Source Sans Pro" w:hAnsi="Source Sans Pro"/>
          <w:color w:val="000000"/>
          <w:lang w:val="de-CH"/>
        </w:rPr>
        <w:t>Shinto</w:t>
      </w:r>
      <w:proofErr w:type="spellEnd"/>
      <w:r w:rsidRPr="00086193">
        <w:rPr>
          <w:rFonts w:ascii="Source Sans Pro" w:hAnsi="Source Sans Pro"/>
          <w:color w:val="000000"/>
          <w:lang w:val="de-CH"/>
        </w:rPr>
        <w:t>-Schrein. Dieser respekt</w:t>
      </w:r>
      <w:r w:rsidRPr="00086193">
        <w:rPr>
          <w:rFonts w:ascii="Source Sans Pro" w:hAnsi="Source Sans Pro"/>
          <w:color w:val="000000"/>
          <w:lang w:val="de-CH"/>
        </w:rPr>
        <w:t>volle Umgang mit dem öffentlichen Raum hatte sich bei mir eingebrannt und ich wollte in der Folge erfahren woher dieser kommt. Eine Verbindung zum Shintoismus, dem japanischen Animismus welcher als Staatsreligion anerkannt ist, wurde schnell gemacht. In di</w:t>
      </w:r>
      <w:r w:rsidRPr="00086193">
        <w:rPr>
          <w:rFonts w:ascii="Source Sans Pro" w:hAnsi="Source Sans Pro"/>
          <w:color w:val="000000"/>
          <w:lang w:val="de-CH"/>
        </w:rPr>
        <w:t>esem sind alle Dinge grundsätzlich beseelt und sollten deshalb auch entsprechend behandelt werden.</w:t>
      </w:r>
    </w:p>
    <w:p w14:paraId="6120E8C3"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Die Auseinandersetzung mit dem Shintoismus schickte mich schlussendlich </w:t>
      </w:r>
      <w:r w:rsidRPr="00086193">
        <w:rPr>
          <w:rFonts w:ascii="Source Sans Pro" w:hAnsi="Source Sans Pro"/>
          <w:i/>
          <w:color w:val="000000"/>
          <w:lang w:val="de-CH"/>
        </w:rPr>
        <w:t xml:space="preserve">down </w:t>
      </w:r>
      <w:proofErr w:type="spellStart"/>
      <w:r w:rsidRPr="00086193">
        <w:rPr>
          <w:rFonts w:ascii="Source Sans Pro" w:hAnsi="Source Sans Pro"/>
          <w:i/>
          <w:color w:val="000000"/>
          <w:lang w:val="de-CH"/>
        </w:rPr>
        <w:t>the</w:t>
      </w:r>
      <w:proofErr w:type="spellEnd"/>
      <w:r w:rsidRPr="00086193">
        <w:rPr>
          <w:rFonts w:ascii="Source Sans Pro" w:hAnsi="Source Sans Pro"/>
          <w:i/>
          <w:color w:val="000000"/>
          <w:lang w:val="de-CH"/>
        </w:rPr>
        <w:t xml:space="preserve"> </w:t>
      </w:r>
      <w:proofErr w:type="spellStart"/>
      <w:r w:rsidRPr="00086193">
        <w:rPr>
          <w:rFonts w:ascii="Source Sans Pro" w:hAnsi="Source Sans Pro"/>
          <w:i/>
          <w:color w:val="000000"/>
          <w:lang w:val="de-CH"/>
        </w:rPr>
        <w:t>rabbithole</w:t>
      </w:r>
      <w:proofErr w:type="spellEnd"/>
      <w:r w:rsidRPr="00086193">
        <w:rPr>
          <w:rFonts w:ascii="Source Sans Pro" w:hAnsi="Source Sans Pro"/>
          <w:color w:val="000000"/>
          <w:lang w:val="de-CH"/>
        </w:rPr>
        <w:t xml:space="preserve"> zur relationalen Epistemologie von </w:t>
      </w:r>
      <w:proofErr w:type="spellStart"/>
      <w:r w:rsidRPr="00086193">
        <w:rPr>
          <w:rFonts w:ascii="Source Sans Pro" w:hAnsi="Source Sans Pro"/>
          <w:color w:val="000000"/>
          <w:lang w:val="de-CH"/>
        </w:rPr>
        <w:t>Nurit</w:t>
      </w:r>
      <w:proofErr w:type="spellEnd"/>
      <w:r w:rsidRPr="00086193">
        <w:rPr>
          <w:rFonts w:ascii="Source Sans Pro" w:hAnsi="Source Sans Pro"/>
          <w:color w:val="000000"/>
          <w:lang w:val="de-CH"/>
        </w:rPr>
        <w:t xml:space="preserve"> David-Bird, zu den Theor</w:t>
      </w:r>
      <w:r w:rsidRPr="00086193">
        <w:rPr>
          <w:rFonts w:ascii="Source Sans Pro" w:hAnsi="Source Sans Pro"/>
          <w:color w:val="000000"/>
          <w:lang w:val="de-CH"/>
        </w:rPr>
        <w:t xml:space="preserve">ien rund um Objekt-Orientierte </w:t>
      </w:r>
      <w:proofErr w:type="spellStart"/>
      <w:r w:rsidRPr="00086193">
        <w:rPr>
          <w:rFonts w:ascii="Source Sans Pro" w:hAnsi="Source Sans Pro"/>
          <w:color w:val="000000"/>
          <w:lang w:val="de-CH"/>
        </w:rPr>
        <w:t>Ontologien</w:t>
      </w:r>
      <w:proofErr w:type="spellEnd"/>
      <w:r w:rsidRPr="00086193">
        <w:rPr>
          <w:rFonts w:ascii="Source Sans Pro" w:hAnsi="Source Sans Pro"/>
          <w:color w:val="000000"/>
          <w:lang w:val="de-CH"/>
        </w:rPr>
        <w:t xml:space="preserve"> von Graham </w:t>
      </w:r>
      <w:proofErr w:type="spellStart"/>
      <w:r w:rsidRPr="00086193">
        <w:rPr>
          <w:rFonts w:ascii="Source Sans Pro" w:hAnsi="Source Sans Pro"/>
          <w:color w:val="000000"/>
          <w:lang w:val="de-CH"/>
        </w:rPr>
        <w:t>Harman</w:t>
      </w:r>
      <w:proofErr w:type="spellEnd"/>
      <w:r w:rsidRPr="00086193">
        <w:rPr>
          <w:rFonts w:ascii="Source Sans Pro" w:hAnsi="Source Sans Pro"/>
          <w:color w:val="000000"/>
          <w:lang w:val="de-CH"/>
        </w:rPr>
        <w:t xml:space="preserve">, Timothy Morton und Ian </w:t>
      </w:r>
      <w:proofErr w:type="spellStart"/>
      <w:r w:rsidRPr="00086193">
        <w:rPr>
          <w:rFonts w:ascii="Source Sans Pro" w:hAnsi="Source Sans Pro"/>
          <w:color w:val="000000"/>
          <w:lang w:val="de-CH"/>
        </w:rPr>
        <w:t>Bogost</w:t>
      </w:r>
      <w:proofErr w:type="spellEnd"/>
      <w:r w:rsidRPr="00086193">
        <w:rPr>
          <w:rFonts w:ascii="Source Sans Pro" w:hAnsi="Source Sans Pro"/>
          <w:color w:val="000000"/>
          <w:lang w:val="de-CH"/>
        </w:rPr>
        <w:t xml:space="preserve">, und über den Multi-Spezies Diskurs von Anna </w:t>
      </w:r>
      <w:proofErr w:type="spellStart"/>
      <w:r w:rsidRPr="00086193">
        <w:rPr>
          <w:rFonts w:ascii="Source Sans Pro" w:hAnsi="Source Sans Pro"/>
          <w:color w:val="000000"/>
          <w:lang w:val="de-CH"/>
        </w:rPr>
        <w:t>Tsing</w:t>
      </w:r>
      <w:proofErr w:type="spellEnd"/>
      <w:r w:rsidRPr="00086193">
        <w:rPr>
          <w:rFonts w:ascii="Source Sans Pro" w:hAnsi="Source Sans Pro"/>
          <w:color w:val="000000"/>
          <w:lang w:val="de-CH"/>
        </w:rPr>
        <w:t xml:space="preserve"> und Donna Haraway </w:t>
      </w:r>
      <w:commentRangeStart w:id="30"/>
      <w:r w:rsidRPr="00086193">
        <w:rPr>
          <w:rFonts w:ascii="Source Sans Pro" w:hAnsi="Source Sans Pro"/>
          <w:color w:val="000000"/>
          <w:lang w:val="de-CH"/>
        </w:rPr>
        <w:t xml:space="preserve">vorbei am </w:t>
      </w:r>
      <w:commentRangeEnd w:id="30"/>
      <w:r w:rsidR="00427F87">
        <w:rPr>
          <w:rStyle w:val="Kommentarzeichen"/>
        </w:rPr>
        <w:commentReference w:id="30"/>
      </w:r>
      <w:r w:rsidRPr="00086193">
        <w:rPr>
          <w:rFonts w:ascii="Source Sans Pro" w:hAnsi="Source Sans Pro"/>
          <w:color w:val="000000"/>
          <w:lang w:val="de-CH"/>
        </w:rPr>
        <w:t xml:space="preserve">neuen Materialismus von Jane Bennet zum </w:t>
      </w:r>
      <w:proofErr w:type="spellStart"/>
      <w:r w:rsidRPr="00086193">
        <w:rPr>
          <w:rFonts w:ascii="Source Sans Pro" w:hAnsi="Source Sans Pro"/>
          <w:color w:val="000000"/>
          <w:lang w:val="de-CH"/>
        </w:rPr>
        <w:t>Posthumanimsmus</w:t>
      </w:r>
      <w:proofErr w:type="spellEnd"/>
      <w:r w:rsidRPr="00086193">
        <w:rPr>
          <w:rFonts w:ascii="Source Sans Pro" w:hAnsi="Source Sans Pro"/>
          <w:color w:val="000000"/>
          <w:lang w:val="de-CH"/>
        </w:rPr>
        <w:t xml:space="preserve"> von Rosi </w:t>
      </w:r>
      <w:proofErr w:type="spellStart"/>
      <w:r w:rsidRPr="00086193">
        <w:rPr>
          <w:rFonts w:ascii="Source Sans Pro" w:hAnsi="Source Sans Pro"/>
          <w:color w:val="000000"/>
          <w:lang w:val="de-CH"/>
        </w:rPr>
        <w:t>Braidotti</w:t>
      </w:r>
      <w:proofErr w:type="spellEnd"/>
      <w:r w:rsidRPr="00086193">
        <w:rPr>
          <w:rFonts w:ascii="Source Sans Pro" w:hAnsi="Source Sans Pro"/>
          <w:color w:val="000000"/>
          <w:lang w:val="de-CH"/>
        </w:rPr>
        <w:t xml:space="preserve"> und den Sam</w:t>
      </w:r>
      <w:r w:rsidRPr="00086193">
        <w:rPr>
          <w:rFonts w:ascii="Source Sans Pro" w:hAnsi="Source Sans Pro"/>
          <w:color w:val="000000"/>
          <w:lang w:val="de-CH"/>
        </w:rPr>
        <w:t>mlungen zum neuen Animismus von Graham Harvey.</w:t>
      </w:r>
      <w:commentRangeEnd w:id="26"/>
      <w:r w:rsidR="00427F87">
        <w:rPr>
          <w:rStyle w:val="Kommentarzeichen"/>
        </w:rPr>
        <w:commentReference w:id="26"/>
      </w:r>
    </w:p>
    <w:p w14:paraId="468E66BE"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Das ist sehr viel theoretischer Input, den ich vor allem auf der </w:t>
      </w:r>
      <w:commentRangeStart w:id="31"/>
      <w:r w:rsidRPr="00086193">
        <w:rPr>
          <w:rFonts w:ascii="Source Sans Pro" w:hAnsi="Source Sans Pro"/>
          <w:color w:val="000000"/>
          <w:lang w:val="de-CH"/>
        </w:rPr>
        <w:t xml:space="preserve">Ebene </w:t>
      </w:r>
      <w:commentRangeEnd w:id="31"/>
      <w:r w:rsidR="00427F87">
        <w:rPr>
          <w:rStyle w:val="Kommentarzeichen"/>
        </w:rPr>
        <w:commentReference w:id="31"/>
      </w:r>
      <w:r w:rsidRPr="00086193">
        <w:rPr>
          <w:rFonts w:ascii="Source Sans Pro" w:hAnsi="Source Sans Pro"/>
          <w:color w:val="000000"/>
          <w:lang w:val="de-CH"/>
        </w:rPr>
        <w:t xml:space="preserve">der Kunst </w:t>
      </w:r>
      <w:r w:rsidRPr="00086193">
        <w:rPr>
          <w:rFonts w:ascii="Source Sans Pro" w:hAnsi="Source Sans Pro"/>
          <w:color w:val="000000"/>
          <w:lang w:val="de-CH"/>
        </w:rPr>
        <w:t xml:space="preserve">angegangen bin, unter anderem am Inter-Format Symposium 2018 in Nida, </w:t>
      </w:r>
      <w:proofErr w:type="spellStart"/>
      <w:r w:rsidRPr="00086193">
        <w:rPr>
          <w:rFonts w:ascii="Source Sans Pro" w:hAnsi="Source Sans Pro"/>
          <w:color w:val="000000"/>
          <w:lang w:val="de-CH"/>
        </w:rPr>
        <w:t>Littauen</w:t>
      </w:r>
      <w:proofErr w:type="spellEnd"/>
      <w:r w:rsidRPr="00086193">
        <w:rPr>
          <w:rFonts w:ascii="Source Sans Pro" w:hAnsi="Source Sans Pro"/>
          <w:color w:val="000000"/>
          <w:lang w:val="de-CH"/>
        </w:rPr>
        <w:t xml:space="preserve"> oder in diversen </w:t>
      </w:r>
      <w:proofErr w:type="gramStart"/>
      <w:r w:rsidRPr="00086193">
        <w:rPr>
          <w:rFonts w:ascii="Source Sans Pro" w:hAnsi="Source Sans Pro"/>
          <w:color w:val="000000"/>
          <w:lang w:val="de-CH"/>
        </w:rPr>
        <w:t>Workshops</w:t>
      </w:r>
      <w:proofErr w:type="gramEnd"/>
      <w:r w:rsidRPr="00086193">
        <w:rPr>
          <w:rFonts w:ascii="Source Sans Pro" w:hAnsi="Source Sans Pro"/>
          <w:color w:val="000000"/>
          <w:lang w:val="de-CH"/>
        </w:rPr>
        <w:t xml:space="preserve"> in welchen ich den Mul</w:t>
      </w:r>
      <w:r w:rsidRPr="00086193">
        <w:rPr>
          <w:rFonts w:ascii="Source Sans Pro" w:hAnsi="Source Sans Pro"/>
          <w:color w:val="000000"/>
          <w:lang w:val="de-CH"/>
        </w:rPr>
        <w:t xml:space="preserve">ti-Spezies Diskurs durch Fermentation und </w:t>
      </w:r>
      <w:proofErr w:type="spellStart"/>
      <w:r w:rsidRPr="00086193">
        <w:rPr>
          <w:rFonts w:ascii="Source Sans Pro" w:hAnsi="Source Sans Pro"/>
          <w:color w:val="000000"/>
          <w:lang w:val="de-CH"/>
        </w:rPr>
        <w:t>Foraging</w:t>
      </w:r>
      <w:proofErr w:type="spellEnd"/>
      <w:r w:rsidRPr="00086193">
        <w:rPr>
          <w:rFonts w:ascii="Source Sans Pro" w:hAnsi="Source Sans Pro"/>
          <w:color w:val="000000"/>
          <w:lang w:val="de-CH"/>
        </w:rPr>
        <w:t xml:space="preserve"> angegangen bin.</w:t>
      </w:r>
    </w:p>
    <w:p w14:paraId="6008620F"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[Mit Keramik aufgewachsen erwähnen?]</w:t>
      </w:r>
    </w:p>
    <w:p w14:paraId="3CA6CDE3" w14:textId="77777777" w:rsidR="00565F3B" w:rsidRPr="00086193" w:rsidRDefault="00EF581A">
      <w:pPr>
        <w:pStyle w:val="berschrift2"/>
        <w:rPr>
          <w:rFonts w:ascii="Source Sans Pro" w:hAnsi="Source Sans Pro"/>
          <w:color w:val="000000"/>
          <w:lang w:val="de-CH"/>
        </w:rPr>
      </w:pPr>
      <w:bookmarkStart w:id="32" w:name="relationale-epistemologien"/>
      <w:commentRangeStart w:id="33"/>
      <w:r w:rsidRPr="00086193">
        <w:rPr>
          <w:rFonts w:ascii="Source Sans Pro" w:hAnsi="Source Sans Pro"/>
          <w:color w:val="000000"/>
          <w:lang w:val="de-CH"/>
        </w:rPr>
        <w:t xml:space="preserve">Relationale </w:t>
      </w:r>
      <w:proofErr w:type="spellStart"/>
      <w:r w:rsidRPr="00086193">
        <w:rPr>
          <w:rFonts w:ascii="Source Sans Pro" w:hAnsi="Source Sans Pro"/>
          <w:color w:val="000000"/>
          <w:lang w:val="de-CH"/>
        </w:rPr>
        <w:t>Epistemologien</w:t>
      </w:r>
      <w:bookmarkEnd w:id="32"/>
      <w:commentRangeEnd w:id="33"/>
      <w:proofErr w:type="spellEnd"/>
      <w:r w:rsidR="00CB3530">
        <w:rPr>
          <w:rStyle w:val="Kommentarzeichen"/>
          <w:rFonts w:asciiTheme="minorHAnsi" w:eastAsiaTheme="minorHAnsi" w:hAnsiTheme="minorHAnsi" w:cstheme="minorBidi"/>
          <w:b w:val="0"/>
          <w:bCs w:val="0"/>
          <w:color w:val="auto"/>
        </w:rPr>
        <w:commentReference w:id="33"/>
      </w:r>
    </w:p>
    <w:p w14:paraId="663561A4" w14:textId="77777777" w:rsidR="00565F3B" w:rsidRPr="00086193" w:rsidRDefault="00EF581A">
      <w:pPr>
        <w:pStyle w:val="FirstParagraph"/>
        <w:rPr>
          <w:rFonts w:ascii="Source Sans Pro" w:hAnsi="Source Sans Pro"/>
          <w:color w:val="000000"/>
          <w:lang w:val="de-CH"/>
        </w:rPr>
      </w:pPr>
      <w:r w:rsidRPr="00086193">
        <w:rPr>
          <w:rFonts w:ascii="Source Sans Pro" w:hAnsi="Source Sans Pro"/>
          <w:color w:val="000000"/>
          <w:lang w:val="de-CH"/>
        </w:rPr>
        <w:t xml:space="preserve">Der Begriff Animismus ist kolonialen Ursprungs. Der Anthropologe E. B. Tylor, welcher erstmal den Begriff definierte und mit </w:t>
      </w:r>
      <w:r w:rsidRPr="00086193">
        <w:rPr>
          <w:rFonts w:ascii="Source Sans Pro" w:hAnsi="Source Sans Pro"/>
          <w:color w:val="000000"/>
          <w:lang w:val="de-CH"/>
        </w:rPr>
        <w:t xml:space="preserve">ihm arbeitete, sah im Animismus eine verfehlte Epistemologie. Das bedeutet in diesem Fall, dass er im </w:t>
      </w:r>
      <w:proofErr w:type="gramStart"/>
      <w:r w:rsidRPr="00086193">
        <w:rPr>
          <w:rFonts w:ascii="Source Sans Pro" w:hAnsi="Source Sans Pro"/>
          <w:color w:val="000000"/>
          <w:lang w:val="de-CH"/>
        </w:rPr>
        <w:t>Animismus</w:t>
      </w:r>
      <w:proofErr w:type="gramEnd"/>
      <w:r w:rsidRPr="00086193">
        <w:rPr>
          <w:rFonts w:ascii="Source Sans Pro" w:hAnsi="Source Sans Pro"/>
          <w:color w:val="000000"/>
          <w:lang w:val="de-CH"/>
        </w:rPr>
        <w:t xml:space="preserve"> den er </w:t>
      </w:r>
      <w:r w:rsidRPr="00086193">
        <w:rPr>
          <w:rFonts w:ascii="Source Sans Pro" w:hAnsi="Source Sans Pro"/>
          <w:i/>
          <w:color w:val="000000"/>
          <w:lang w:val="de-CH"/>
        </w:rPr>
        <w:t>den Wilden</w:t>
      </w:r>
      <w:r w:rsidRPr="00086193">
        <w:rPr>
          <w:rFonts w:ascii="Source Sans Pro" w:hAnsi="Source Sans Pro"/>
          <w:color w:val="000000"/>
          <w:lang w:val="de-CH"/>
        </w:rPr>
        <w:t xml:space="preserve"> und Kindern zuschrieb, eine falsche Art die Welt zu verstehen sah. Er positionierte diese dann auch gegenüber der Wissenschaft</w:t>
      </w:r>
      <w:r w:rsidRPr="00086193">
        <w:rPr>
          <w:rFonts w:ascii="Source Sans Pro" w:hAnsi="Source Sans Pro"/>
          <w:color w:val="000000"/>
          <w:lang w:val="de-CH"/>
        </w:rPr>
        <w:t xml:space="preserve"> der weissen Herren, welche die richtige Weise war. Der Begriff wurde danach unhinterfragt übernommen und gilt bis heute noch als ein Grundstein der Anthropologie. Der grosse Fehler</w:t>
      </w:r>
      <w:ins w:id="34" w:author="Daniel Drognitz" w:date="2020-05-21T14:41:00Z">
        <w:r w:rsidR="00D34C64">
          <w:rPr>
            <w:rFonts w:ascii="Source Sans Pro" w:hAnsi="Source Sans Pro"/>
            <w:color w:val="000000"/>
            <w:lang w:val="de-CH"/>
          </w:rPr>
          <w:t>,</w:t>
        </w:r>
      </w:ins>
      <w:r w:rsidRPr="00086193">
        <w:rPr>
          <w:rFonts w:ascii="Source Sans Pro" w:hAnsi="Source Sans Pro"/>
          <w:color w:val="000000"/>
          <w:lang w:val="de-CH"/>
        </w:rPr>
        <w:t xml:space="preserve"> den die Anthropologie dabei beging, ist die Projektion der eigenen Vorstel</w:t>
      </w:r>
      <w:r w:rsidRPr="00086193">
        <w:rPr>
          <w:rFonts w:ascii="Source Sans Pro" w:hAnsi="Source Sans Pro"/>
          <w:color w:val="000000"/>
          <w:lang w:val="de-CH"/>
        </w:rPr>
        <w:t>lung von Selbst in die Studien-Subjekte, während deren indigenes Wissen, deren Glauben und Praxen infantilisiert und als falsch abgestempelt wurden.</w:t>
      </w:r>
    </w:p>
    <w:p w14:paraId="28EFCB2A" w14:textId="77777777" w:rsidR="00565F3B" w:rsidRDefault="00EF581A">
      <w:pPr>
        <w:pStyle w:val="Textkrper"/>
        <w:rPr>
          <w:rFonts w:ascii="Source Sans Pro" w:hAnsi="Source Sans Pro"/>
          <w:color w:val="000000"/>
        </w:rPr>
      </w:pPr>
      <w:r w:rsidRPr="00086193">
        <w:rPr>
          <w:rFonts w:ascii="Source Sans Pro" w:hAnsi="Source Sans Pro"/>
          <w:color w:val="000000"/>
          <w:lang w:val="de-CH"/>
        </w:rPr>
        <w:lastRenderedPageBreak/>
        <w:t xml:space="preserve">Ich möchte mich in diesem Forschungsvorhaben auf </w:t>
      </w:r>
      <w:proofErr w:type="spellStart"/>
      <w:r w:rsidRPr="00086193">
        <w:rPr>
          <w:rFonts w:ascii="Source Sans Pro" w:hAnsi="Source Sans Pro"/>
          <w:color w:val="000000"/>
          <w:lang w:val="de-CH"/>
        </w:rPr>
        <w:t>Nurit</w:t>
      </w:r>
      <w:proofErr w:type="spellEnd"/>
      <w:r w:rsidRPr="00086193">
        <w:rPr>
          <w:rFonts w:ascii="Source Sans Pro" w:hAnsi="Source Sans Pro"/>
          <w:color w:val="000000"/>
          <w:lang w:val="de-CH"/>
        </w:rPr>
        <w:t xml:space="preserve"> Bird-Davids Arbeit beziehen, weil sie aufzuzeigen ve</w:t>
      </w:r>
      <w:r w:rsidRPr="00086193">
        <w:rPr>
          <w:rFonts w:ascii="Source Sans Pro" w:hAnsi="Source Sans Pro"/>
          <w:color w:val="000000"/>
          <w:lang w:val="de-CH"/>
        </w:rPr>
        <w:t xml:space="preserve">rmag, wie der Animismus nicht eine verfehlte, sondern eine relationale Epistemologie ist. </w:t>
      </w:r>
      <w:r>
        <w:rPr>
          <w:rFonts w:ascii="Source Sans Pro" w:hAnsi="Source Sans Pro"/>
          <w:color w:val="000000"/>
        </w:rPr>
        <w:t xml:space="preserve">In </w:t>
      </w:r>
      <w:proofErr w:type="spellStart"/>
      <w:r>
        <w:rPr>
          <w:rFonts w:ascii="Source Sans Pro" w:hAnsi="Source Sans Pro"/>
          <w:color w:val="000000"/>
        </w:rPr>
        <w:t>ihren</w:t>
      </w:r>
      <w:proofErr w:type="spellEnd"/>
      <w:r>
        <w:rPr>
          <w:rFonts w:ascii="Source Sans Pro" w:hAnsi="Source Sans Pro"/>
          <w:color w:val="000000"/>
        </w:rPr>
        <w:t xml:space="preserve"> </w:t>
      </w:r>
      <w:proofErr w:type="spellStart"/>
      <w:r>
        <w:rPr>
          <w:rFonts w:ascii="Source Sans Pro" w:hAnsi="Source Sans Pro"/>
          <w:color w:val="000000"/>
        </w:rPr>
        <w:t>Worten</w:t>
      </w:r>
      <w:proofErr w:type="spellEnd"/>
      <w:r>
        <w:rPr>
          <w:rFonts w:ascii="Source Sans Pro" w:hAnsi="Source Sans Pro"/>
          <w:color w:val="000000"/>
        </w:rPr>
        <w:t xml:space="preserve"> </w:t>
      </w:r>
      <w:proofErr w:type="spellStart"/>
      <w:r>
        <w:rPr>
          <w:rFonts w:ascii="Source Sans Pro" w:hAnsi="Source Sans Pro"/>
          <w:color w:val="000000"/>
        </w:rPr>
        <w:t>ausgedrückt</w:t>
      </w:r>
      <w:proofErr w:type="spellEnd"/>
      <w:r>
        <w:rPr>
          <w:rFonts w:ascii="Source Sans Pro" w:hAnsi="Source Sans Pro"/>
          <w:color w:val="000000"/>
        </w:rPr>
        <w:t>:</w:t>
      </w:r>
    </w:p>
    <w:p w14:paraId="1251C408" w14:textId="77777777" w:rsidR="00565F3B" w:rsidRPr="00086193" w:rsidRDefault="00EF581A">
      <w:pPr>
        <w:pStyle w:val="Blocktext"/>
        <w:rPr>
          <w:rFonts w:ascii="Source Sans Pro" w:hAnsi="Source Sans Pro"/>
          <w:color w:val="000000"/>
          <w:lang w:val="de-CH"/>
        </w:rPr>
      </w:pPr>
      <w:commentRangeStart w:id="35"/>
      <w:r>
        <w:rPr>
          <w:rFonts w:ascii="Source Sans Pro" w:hAnsi="Source Sans Pro"/>
          <w:color w:val="000000"/>
        </w:rPr>
        <w:t xml:space="preserve">This epistemology is about knowing the world by focusing primarily on </w:t>
      </w:r>
      <w:proofErr w:type="spellStart"/>
      <w:r>
        <w:rPr>
          <w:rFonts w:ascii="Source Sans Pro" w:hAnsi="Source Sans Pro"/>
          <w:color w:val="000000"/>
        </w:rPr>
        <w:t>relatednesses</w:t>
      </w:r>
      <w:proofErr w:type="spellEnd"/>
      <w:r>
        <w:rPr>
          <w:rFonts w:ascii="Source Sans Pro" w:hAnsi="Source Sans Pro"/>
          <w:color w:val="000000"/>
        </w:rPr>
        <w:t>, from a related point of view, within the shifting ho</w:t>
      </w:r>
      <w:r>
        <w:rPr>
          <w:rFonts w:ascii="Source Sans Pro" w:hAnsi="Source Sans Pro"/>
          <w:color w:val="000000"/>
        </w:rPr>
        <w:t xml:space="preserve">rizons of the related viewer. The knowing grows from and is the knower’s skills of maintaining relatedness with the known. </w:t>
      </w:r>
      <w:r w:rsidRPr="00086193">
        <w:rPr>
          <w:rFonts w:ascii="Source Sans Pro" w:hAnsi="Source Sans Pro"/>
          <w:color w:val="000000"/>
          <w:lang w:val="de-CH"/>
        </w:rPr>
        <w:t>(Bird‐David 2002, 69)</w:t>
      </w:r>
      <w:commentRangeEnd w:id="35"/>
      <w:r w:rsidR="00DB684B">
        <w:rPr>
          <w:rStyle w:val="Kommentarzeichen"/>
        </w:rPr>
        <w:commentReference w:id="35"/>
      </w:r>
    </w:p>
    <w:p w14:paraId="65DA1C1A" w14:textId="77777777" w:rsidR="00565F3B" w:rsidRPr="00086193" w:rsidRDefault="00EF581A">
      <w:pPr>
        <w:pStyle w:val="FirstParagraph"/>
        <w:rPr>
          <w:rFonts w:ascii="Source Sans Pro" w:hAnsi="Source Sans Pro"/>
          <w:color w:val="000000"/>
          <w:lang w:val="de-CH"/>
        </w:rPr>
      </w:pPr>
      <w:r w:rsidRPr="00086193">
        <w:rPr>
          <w:rFonts w:ascii="Source Sans Pro" w:hAnsi="Source Sans Pro"/>
          <w:color w:val="000000"/>
          <w:lang w:val="de-CH"/>
        </w:rPr>
        <w:t>Diese Bezogenheit steht gegenüber der vorherrschenden Praxis in der Gestaltung und dem Gebrauch von Technologie</w:t>
      </w:r>
      <w:r w:rsidRPr="00086193">
        <w:rPr>
          <w:rFonts w:ascii="Source Sans Pro" w:hAnsi="Source Sans Pro"/>
          <w:color w:val="000000"/>
          <w:lang w:val="de-CH"/>
        </w:rPr>
        <w:t xml:space="preserve">, diese frei von Bindung zu halten. Ein technologisches Artefakt, welches nicht </w:t>
      </w:r>
      <w:commentRangeStart w:id="36"/>
      <w:r w:rsidRPr="00086193">
        <w:rPr>
          <w:rFonts w:ascii="Source Sans Pro" w:hAnsi="Source Sans Pro"/>
          <w:color w:val="000000"/>
          <w:lang w:val="de-CH"/>
        </w:rPr>
        <w:t xml:space="preserve">in einer sozialen Praxis verortet </w:t>
      </w:r>
      <w:commentRangeEnd w:id="36"/>
      <w:r w:rsidR="00A23693">
        <w:rPr>
          <w:rStyle w:val="Kommentarzeichen"/>
        </w:rPr>
        <w:commentReference w:id="36"/>
      </w:r>
      <w:r w:rsidRPr="00086193">
        <w:rPr>
          <w:rFonts w:ascii="Source Sans Pro" w:hAnsi="Source Sans Pro"/>
          <w:color w:val="000000"/>
          <w:lang w:val="de-CH"/>
        </w:rPr>
        <w:t>werden kann, wird zum reinen Konsumgut. Das wäre weiter nicht schlimm, wäre der ökologische Fussabdruck und die Ausbeutung von Menschen in pre</w:t>
      </w:r>
      <w:r w:rsidRPr="00086193">
        <w:rPr>
          <w:rFonts w:ascii="Source Sans Pro" w:hAnsi="Source Sans Pro"/>
          <w:color w:val="000000"/>
          <w:lang w:val="de-CH"/>
        </w:rPr>
        <w:t xml:space="preserve">kären Situationen in der Produktion und dem Recycling nicht so gross. Die </w:t>
      </w:r>
      <w:commentRangeStart w:id="37"/>
      <w:r w:rsidRPr="00086193">
        <w:rPr>
          <w:rFonts w:ascii="Source Sans Pro" w:hAnsi="Source Sans Pro"/>
          <w:color w:val="000000"/>
          <w:lang w:val="de-CH"/>
        </w:rPr>
        <w:t xml:space="preserve">Entfremdung </w:t>
      </w:r>
      <w:commentRangeEnd w:id="37"/>
      <w:r w:rsidR="00A23693">
        <w:rPr>
          <w:rStyle w:val="Kommentarzeichen"/>
        </w:rPr>
        <w:commentReference w:id="37"/>
      </w:r>
      <w:r w:rsidRPr="00086193">
        <w:rPr>
          <w:rFonts w:ascii="Source Sans Pro" w:hAnsi="Source Sans Pro"/>
          <w:color w:val="000000"/>
          <w:lang w:val="de-CH"/>
        </w:rPr>
        <w:t xml:space="preserve">spielt in kapitalistischen Gestaltungs- und Produktionsprozessen eine grosse Rolle. Erst in der </w:t>
      </w:r>
      <w:r w:rsidRPr="00086193">
        <w:rPr>
          <w:rFonts w:ascii="Source Sans Pro" w:hAnsi="Source Sans Pro"/>
          <w:color w:val="000000"/>
          <w:lang w:val="de-CH"/>
        </w:rPr>
        <w:t>Entfremdung</w:t>
      </w:r>
      <w:r w:rsidRPr="00086193">
        <w:rPr>
          <w:rFonts w:ascii="Source Sans Pro" w:hAnsi="Source Sans Pro"/>
          <w:color w:val="000000"/>
          <w:lang w:val="de-CH"/>
        </w:rPr>
        <w:t>, können aus Rohmaterialien, welche oftmals unter zu kritisiere</w:t>
      </w:r>
      <w:r w:rsidRPr="00086193">
        <w:rPr>
          <w:rFonts w:ascii="Source Sans Pro" w:hAnsi="Source Sans Pro"/>
          <w:color w:val="000000"/>
          <w:lang w:val="de-CH"/>
        </w:rPr>
        <w:t>nden Umständen abgebaut werden, gebrandete Produkte werden, welche das Narrativ der Marke transportieren.</w:t>
      </w:r>
    </w:p>
    <w:p w14:paraId="7B75104C" w14:textId="77777777" w:rsidR="00565F3B" w:rsidRPr="00086193" w:rsidRDefault="00EF581A">
      <w:pPr>
        <w:pStyle w:val="Textkrper"/>
        <w:rPr>
          <w:rFonts w:ascii="Source Sans Pro" w:hAnsi="Source Sans Pro"/>
          <w:color w:val="000000"/>
          <w:lang w:val="de-CH"/>
        </w:rPr>
      </w:pPr>
      <w:r w:rsidRPr="00086193">
        <w:rPr>
          <w:rFonts w:ascii="Source Sans Pro" w:hAnsi="Source Sans Pro"/>
          <w:color w:val="000000"/>
          <w:lang w:val="de-CH"/>
        </w:rPr>
        <w:t xml:space="preserve">Ich beziehe mich ebenfalls auf den in Japan etablierten Shintoismus, der auch unter der Kategorie Techno-Animismus gehandelt </w:t>
      </w:r>
      <w:r w:rsidRPr="00086193">
        <w:rPr>
          <w:rFonts w:ascii="Source Sans Pro" w:hAnsi="Source Sans Pro"/>
          <w:color w:val="000000"/>
          <w:lang w:val="de-CH"/>
        </w:rPr>
        <w:t>wird</w:t>
      </w:r>
      <w:ins w:id="38" w:author="Daniel Drognitz" w:date="2020-05-21T14:52:00Z">
        <w:r w:rsidR="00BB6BB4">
          <w:rPr>
            <w:rFonts w:ascii="Source Sans Pro" w:hAnsi="Source Sans Pro"/>
            <w:color w:val="000000"/>
            <w:lang w:val="de-CH"/>
          </w:rPr>
          <w:t xml:space="preserve"> </w:t>
        </w:r>
      </w:ins>
      <w:r w:rsidRPr="00086193">
        <w:rPr>
          <w:rFonts w:ascii="Source Sans Pro" w:hAnsi="Source Sans Pro"/>
          <w:color w:val="000000"/>
          <w:lang w:val="de-CH"/>
        </w:rPr>
        <w:t xml:space="preserve">(Jensen </w:t>
      </w:r>
      <w:proofErr w:type="spellStart"/>
      <w:r w:rsidRPr="00086193">
        <w:rPr>
          <w:rFonts w:ascii="Source Sans Pro" w:hAnsi="Source Sans Pro"/>
          <w:color w:val="000000"/>
          <w:lang w:val="de-CH"/>
        </w:rPr>
        <w:t>and</w:t>
      </w:r>
      <w:proofErr w:type="spellEnd"/>
      <w:r w:rsidRPr="00086193">
        <w:rPr>
          <w:rFonts w:ascii="Source Sans Pro" w:hAnsi="Source Sans Pro"/>
          <w:color w:val="000000"/>
          <w:lang w:val="de-CH"/>
        </w:rPr>
        <w:t xml:space="preserve"> Blok </w:t>
      </w:r>
      <w:r w:rsidRPr="00086193">
        <w:rPr>
          <w:rFonts w:ascii="Source Sans Pro" w:hAnsi="Source Sans Pro"/>
          <w:color w:val="000000"/>
          <w:lang w:val="de-CH"/>
        </w:rPr>
        <w:t>2013). Der Shintoismus und seine Auswirkungen auf die Praxis rund um Objekte und technologische Artefakte wurde auch schon aus der Perspektive von Design</w:t>
      </w:r>
      <w:ins w:id="39" w:author="Daniel Drognitz" w:date="2020-05-21T14:52:00Z">
        <w:r w:rsidR="00BB6BB4">
          <w:rPr>
            <w:rFonts w:ascii="Source Sans Pro" w:hAnsi="Source Sans Pro"/>
            <w:color w:val="000000"/>
            <w:lang w:val="de-CH"/>
          </w:rPr>
          <w:t xml:space="preserve"> </w:t>
        </w:r>
      </w:ins>
      <w:r w:rsidRPr="00086193">
        <w:rPr>
          <w:rFonts w:ascii="Source Sans Pro" w:hAnsi="Source Sans Pro"/>
          <w:color w:val="000000"/>
          <w:lang w:val="de-CH"/>
        </w:rPr>
        <w:t>(Guth 2014) sowie dem Forschungsvorhaben nahe liegende Standpunkte begutachtet. Die Kategorie des Techn</w:t>
      </w:r>
      <w:r w:rsidRPr="00086193">
        <w:rPr>
          <w:rFonts w:ascii="Source Sans Pro" w:hAnsi="Source Sans Pro"/>
          <w:color w:val="000000"/>
          <w:lang w:val="de-CH"/>
        </w:rPr>
        <w:t>o-Animismus eignet sich so besonders für eine Arbeit an der Begrifflichkeit von Animismus.</w:t>
      </w:r>
    </w:p>
    <w:p w14:paraId="54FF214E" w14:textId="77777777" w:rsidR="00565F3B" w:rsidRPr="00086193" w:rsidRDefault="00EF581A">
      <w:pPr>
        <w:pStyle w:val="Textkrper"/>
        <w:rPr>
          <w:rFonts w:ascii="Source Sans Pro" w:hAnsi="Source Sans Pro"/>
          <w:color w:val="000000"/>
          <w:lang w:val="de-CH"/>
        </w:rPr>
      </w:pPr>
      <w:commentRangeStart w:id="40"/>
      <w:r w:rsidRPr="00086193">
        <w:rPr>
          <w:rFonts w:ascii="Source Sans Pro" w:hAnsi="Source Sans Pro"/>
          <w:color w:val="000000"/>
          <w:lang w:val="de-CH"/>
        </w:rPr>
        <w:t>Das heisst, es stehen sich eine Kritik der vorherrschenden Praxis im Design, Produktion und Gebrauch von technologischen Artefakten einer animistischen, alternativ i</w:t>
      </w:r>
      <w:r w:rsidRPr="00086193">
        <w:rPr>
          <w:rFonts w:ascii="Source Sans Pro" w:hAnsi="Source Sans Pro"/>
          <w:color w:val="000000"/>
          <w:lang w:val="de-CH"/>
        </w:rPr>
        <w:t>maginierten Herangehensweise gegenüber</w:t>
      </w:r>
      <w:commentRangeEnd w:id="40"/>
      <w:r w:rsidR="00E0717D">
        <w:rPr>
          <w:rStyle w:val="Kommentarzeichen"/>
        </w:rPr>
        <w:commentReference w:id="40"/>
      </w:r>
      <w:r w:rsidRPr="00086193">
        <w:rPr>
          <w:rFonts w:ascii="Source Sans Pro" w:hAnsi="Source Sans Pro"/>
          <w:color w:val="000000"/>
          <w:lang w:val="de-CH"/>
        </w:rPr>
        <w:t xml:space="preserve">. Um diese beiden Pole auf eine gemeinsame Achse zu bringen, möchte ich den Begriff </w:t>
      </w:r>
      <w:proofErr w:type="spellStart"/>
      <w:r w:rsidRPr="00086193">
        <w:rPr>
          <w:rFonts w:ascii="Source Sans Pro" w:hAnsi="Source Sans Pro"/>
          <w:i/>
          <w:color w:val="000000"/>
          <w:lang w:val="de-CH"/>
        </w:rPr>
        <w:t>story-making</w:t>
      </w:r>
      <w:proofErr w:type="spellEnd"/>
      <w:r w:rsidRPr="00086193">
        <w:rPr>
          <w:rFonts w:ascii="Source Sans Pro" w:hAnsi="Source Sans Pro"/>
          <w:color w:val="000000"/>
          <w:lang w:val="de-CH"/>
        </w:rPr>
        <w:t xml:space="preserve"> (Dunne </w:t>
      </w:r>
      <w:proofErr w:type="spellStart"/>
      <w:r w:rsidRPr="00086193">
        <w:rPr>
          <w:rFonts w:ascii="Source Sans Pro" w:hAnsi="Source Sans Pro"/>
          <w:color w:val="000000"/>
          <w:lang w:val="de-CH"/>
        </w:rPr>
        <w:t>and</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Raby</w:t>
      </w:r>
      <w:proofErr w:type="spellEnd"/>
      <w:r w:rsidRPr="00086193">
        <w:rPr>
          <w:rFonts w:ascii="Source Sans Pro" w:hAnsi="Source Sans Pro"/>
          <w:color w:val="000000"/>
          <w:lang w:val="de-CH"/>
        </w:rPr>
        <w:t xml:space="preserve"> 2013, 88) aufnehmen. Es ist unumstritten, dass Werte und Vorstellungen der Welt in Geschichten vermittelt</w:t>
      </w:r>
      <w:r w:rsidRPr="00086193">
        <w:rPr>
          <w:rFonts w:ascii="Source Sans Pro" w:hAnsi="Source Sans Pro"/>
          <w:color w:val="000000"/>
          <w:lang w:val="de-CH"/>
        </w:rPr>
        <w:t xml:space="preserve"> werden. Der Begriff </w:t>
      </w:r>
      <w:proofErr w:type="spellStart"/>
      <w:r w:rsidRPr="00086193">
        <w:rPr>
          <w:rFonts w:ascii="Source Sans Pro" w:hAnsi="Source Sans Pro"/>
          <w:i/>
          <w:color w:val="000000"/>
          <w:lang w:val="de-CH"/>
        </w:rPr>
        <w:t>story-making</w:t>
      </w:r>
      <w:proofErr w:type="spellEnd"/>
      <w:r w:rsidRPr="00086193">
        <w:rPr>
          <w:rFonts w:ascii="Source Sans Pro" w:hAnsi="Source Sans Pro"/>
          <w:color w:val="000000"/>
          <w:lang w:val="de-CH"/>
        </w:rPr>
        <w:t xml:space="preserve"> würde es dem Forschungsprojekt ermöglichen, die Kritik der einen Seite der </w:t>
      </w:r>
      <w:proofErr w:type="spellStart"/>
      <w:r w:rsidRPr="00086193">
        <w:rPr>
          <w:rFonts w:ascii="Source Sans Pro" w:hAnsi="Source Sans Pro"/>
          <w:color w:val="000000"/>
          <w:lang w:val="de-CH"/>
        </w:rPr>
        <w:t>Imaginierung</w:t>
      </w:r>
      <w:proofErr w:type="spellEnd"/>
      <w:r w:rsidRPr="00086193">
        <w:rPr>
          <w:rFonts w:ascii="Source Sans Pro" w:hAnsi="Source Sans Pro"/>
          <w:color w:val="000000"/>
          <w:lang w:val="de-CH"/>
        </w:rPr>
        <w:t xml:space="preserve"> der anderen gegenüber aufzustellen und vergleichend zu wirken.</w:t>
      </w:r>
    </w:p>
    <w:p w14:paraId="5AAD842D" w14:textId="77777777" w:rsidR="00565F3B" w:rsidRPr="00086193" w:rsidRDefault="00EF581A">
      <w:pPr>
        <w:pStyle w:val="berschrift2"/>
        <w:rPr>
          <w:rFonts w:ascii="Source Sans Pro" w:hAnsi="Source Sans Pro"/>
          <w:color w:val="000000"/>
          <w:lang w:val="de-CH"/>
        </w:rPr>
      </w:pPr>
      <w:bookmarkStart w:id="41" w:name="definitionen"/>
      <w:r w:rsidRPr="00086193">
        <w:rPr>
          <w:rFonts w:ascii="Source Sans Pro" w:hAnsi="Source Sans Pro"/>
          <w:color w:val="000000"/>
          <w:lang w:val="de-CH"/>
        </w:rPr>
        <w:t>Definitionen</w:t>
      </w:r>
      <w:bookmarkEnd w:id="41"/>
    </w:p>
    <w:p w14:paraId="4DB4A031" w14:textId="2C08481C" w:rsidR="00565F3B" w:rsidRDefault="00EF581A">
      <w:pPr>
        <w:pStyle w:val="FirstParagraph"/>
        <w:rPr>
          <w:rFonts w:ascii="Source Sans Pro" w:hAnsi="Source Sans Pro"/>
          <w:color w:val="000000"/>
        </w:rPr>
      </w:pPr>
      <w:r w:rsidRPr="00086193">
        <w:rPr>
          <w:rFonts w:ascii="Source Sans Pro" w:hAnsi="Source Sans Pro"/>
          <w:color w:val="000000"/>
          <w:lang w:val="de-CH"/>
        </w:rPr>
        <w:t xml:space="preserve">Zu diesem Zwecke möchte ich den Animismus als </w:t>
      </w:r>
      <w:proofErr w:type="spellStart"/>
      <w:r w:rsidRPr="00086193">
        <w:rPr>
          <w:rFonts w:ascii="Source Sans Pro" w:hAnsi="Source Sans Pro"/>
          <w:i/>
          <w:color w:val="000000"/>
          <w:lang w:val="de-CH"/>
        </w:rPr>
        <w:t>boundary</w:t>
      </w:r>
      <w:proofErr w:type="spellEnd"/>
      <w:r w:rsidRPr="00086193">
        <w:rPr>
          <w:rFonts w:ascii="Source Sans Pro" w:hAnsi="Source Sans Pro"/>
          <w:i/>
          <w:color w:val="000000"/>
          <w:lang w:val="de-CH"/>
        </w:rPr>
        <w:t xml:space="preserve"> </w:t>
      </w:r>
      <w:proofErr w:type="spellStart"/>
      <w:r w:rsidRPr="00086193">
        <w:rPr>
          <w:rFonts w:ascii="Source Sans Pro" w:hAnsi="Source Sans Pro"/>
          <w:i/>
          <w:color w:val="000000"/>
          <w:lang w:val="de-CH"/>
        </w:rPr>
        <w:t>obj</w:t>
      </w:r>
      <w:r w:rsidRPr="00086193">
        <w:rPr>
          <w:rFonts w:ascii="Source Sans Pro" w:hAnsi="Source Sans Pro"/>
          <w:i/>
          <w:color w:val="000000"/>
          <w:lang w:val="de-CH"/>
        </w:rPr>
        <w:t>ect</w:t>
      </w:r>
      <w:proofErr w:type="spellEnd"/>
      <w:r w:rsidRPr="00086193">
        <w:rPr>
          <w:rFonts w:ascii="Source Sans Pro" w:hAnsi="Source Sans Pro"/>
          <w:color w:val="000000"/>
          <w:lang w:val="de-CH"/>
        </w:rPr>
        <w:t xml:space="preserve"> (Star </w:t>
      </w:r>
      <w:proofErr w:type="spellStart"/>
      <w:r w:rsidRPr="00086193">
        <w:rPr>
          <w:rFonts w:ascii="Source Sans Pro" w:hAnsi="Source Sans Pro"/>
          <w:color w:val="000000"/>
          <w:lang w:val="de-CH"/>
        </w:rPr>
        <w:t>and</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Griesemer</w:t>
      </w:r>
      <w:proofErr w:type="spellEnd"/>
      <w:r w:rsidRPr="00086193">
        <w:rPr>
          <w:rFonts w:ascii="Source Sans Pro" w:hAnsi="Source Sans Pro"/>
          <w:color w:val="000000"/>
          <w:lang w:val="de-CH"/>
        </w:rPr>
        <w:t xml:space="preserve"> 2016) verstehen. Dieses Konzept, welches Susan Leigh Star und James </w:t>
      </w:r>
      <w:proofErr w:type="spellStart"/>
      <w:r w:rsidRPr="00086193">
        <w:rPr>
          <w:rFonts w:ascii="Source Sans Pro" w:hAnsi="Source Sans Pro"/>
          <w:color w:val="000000"/>
          <w:lang w:val="de-CH"/>
        </w:rPr>
        <w:t>Griesemer</w:t>
      </w:r>
      <w:proofErr w:type="spellEnd"/>
      <w:r w:rsidRPr="00086193">
        <w:rPr>
          <w:rFonts w:ascii="Source Sans Pro" w:hAnsi="Source Sans Pro"/>
          <w:color w:val="000000"/>
          <w:lang w:val="de-CH"/>
        </w:rPr>
        <w:t xml:space="preserve"> 1989 entwickelt hatten, bespricht den Möglichkeitsraum von Objekten zwischen verschiedenen Sozial-Welten ein gemeinsame</w:t>
      </w:r>
      <w:ins w:id="42" w:author="Daniel Drognitz" w:date="2020-05-21T17:51:00Z">
        <w:r>
          <w:rPr>
            <w:rFonts w:ascii="Source Sans Pro" w:hAnsi="Source Sans Pro"/>
            <w:color w:val="000000"/>
            <w:lang w:val="de-CH"/>
          </w:rPr>
          <w:t>s</w:t>
        </w:r>
      </w:ins>
      <w:del w:id="43" w:author="Daniel Drognitz" w:date="2020-05-21T17:51:00Z">
        <w:r w:rsidRPr="00086193" w:rsidDel="00EF581A">
          <w:rPr>
            <w:rFonts w:ascii="Source Sans Pro" w:hAnsi="Source Sans Pro"/>
            <w:color w:val="000000"/>
            <w:lang w:val="de-CH"/>
          </w:rPr>
          <w:delText>n</w:delText>
        </w:r>
      </w:del>
      <w:r w:rsidRPr="00086193">
        <w:rPr>
          <w:rFonts w:ascii="Source Sans Pro" w:hAnsi="Source Sans Pro"/>
          <w:color w:val="000000"/>
          <w:lang w:val="de-CH"/>
        </w:rPr>
        <w:t xml:space="preserve"> Vokabular zur Verständigung zur V</w:t>
      </w:r>
      <w:r w:rsidRPr="00086193">
        <w:rPr>
          <w:rFonts w:ascii="Source Sans Pro" w:hAnsi="Source Sans Pro"/>
          <w:color w:val="000000"/>
          <w:lang w:val="de-CH"/>
        </w:rPr>
        <w:t xml:space="preserve">erfügung zu stellen. Das dürfen durchaus auch immaterielle Objekte wie Ideen oder Konzepte sein. </w:t>
      </w:r>
      <w:proofErr w:type="spellStart"/>
      <w:r>
        <w:rPr>
          <w:rFonts w:ascii="Source Sans Pro" w:hAnsi="Source Sans Pro"/>
          <w:color w:val="000000"/>
        </w:rPr>
        <w:t>Dabei</w:t>
      </w:r>
      <w:proofErr w:type="spellEnd"/>
      <w:r>
        <w:rPr>
          <w:rFonts w:ascii="Source Sans Pro" w:hAnsi="Source Sans Pro"/>
          <w:color w:val="000000"/>
        </w:rPr>
        <w:t xml:space="preserve"> </w:t>
      </w:r>
      <w:proofErr w:type="spellStart"/>
      <w:r>
        <w:rPr>
          <w:rFonts w:ascii="Source Sans Pro" w:hAnsi="Source Sans Pro"/>
          <w:color w:val="000000"/>
        </w:rPr>
        <w:t>müssen</w:t>
      </w:r>
      <w:proofErr w:type="spellEnd"/>
      <w:r>
        <w:rPr>
          <w:rFonts w:ascii="Source Sans Pro" w:hAnsi="Source Sans Pro"/>
          <w:color w:val="000000"/>
        </w:rPr>
        <w:t xml:space="preserve"> </w:t>
      </w:r>
      <w:proofErr w:type="spellStart"/>
      <w:r>
        <w:rPr>
          <w:rFonts w:ascii="Source Sans Pro" w:hAnsi="Source Sans Pro"/>
          <w:color w:val="000000"/>
        </w:rPr>
        <w:t>sie</w:t>
      </w:r>
      <w:proofErr w:type="spellEnd"/>
      <w:r>
        <w:rPr>
          <w:rFonts w:ascii="Source Sans Pro" w:hAnsi="Source Sans Pro"/>
          <w:color w:val="000000"/>
        </w:rPr>
        <w:t xml:space="preserve"> </w:t>
      </w:r>
      <w:proofErr w:type="spellStart"/>
      <w:r>
        <w:rPr>
          <w:rFonts w:ascii="Source Sans Pro" w:hAnsi="Source Sans Pro"/>
          <w:color w:val="000000"/>
        </w:rPr>
        <w:t>fluide</w:t>
      </w:r>
      <w:proofErr w:type="spellEnd"/>
      <w:r>
        <w:rPr>
          <w:rFonts w:ascii="Source Sans Pro" w:hAnsi="Source Sans Pro"/>
          <w:color w:val="000000"/>
        </w:rPr>
        <w:t xml:space="preserve"> und robust </w:t>
      </w:r>
      <w:proofErr w:type="spellStart"/>
      <w:r>
        <w:rPr>
          <w:rFonts w:ascii="Source Sans Pro" w:hAnsi="Source Sans Pro"/>
          <w:color w:val="000000"/>
        </w:rPr>
        <w:t>zugleich</w:t>
      </w:r>
      <w:proofErr w:type="spellEnd"/>
      <w:r>
        <w:rPr>
          <w:rFonts w:ascii="Source Sans Pro" w:hAnsi="Source Sans Pro"/>
          <w:color w:val="000000"/>
        </w:rPr>
        <w:t xml:space="preserve"> sein.</w:t>
      </w:r>
    </w:p>
    <w:p w14:paraId="25725C95" w14:textId="77777777" w:rsidR="00565F3B" w:rsidRPr="00086193" w:rsidRDefault="00EF581A">
      <w:pPr>
        <w:pStyle w:val="Blocktext"/>
        <w:rPr>
          <w:rFonts w:ascii="Source Sans Pro" w:hAnsi="Source Sans Pro"/>
          <w:color w:val="000000"/>
          <w:lang w:val="de-CH"/>
        </w:rPr>
      </w:pPr>
      <w:r>
        <w:rPr>
          <w:rFonts w:ascii="Source Sans Pro" w:hAnsi="Source Sans Pro"/>
          <w:color w:val="000000"/>
        </w:rPr>
        <w:t xml:space="preserve">Boundary objects are objects which are both </w:t>
      </w:r>
      <w:proofErr w:type="gramStart"/>
      <w:r>
        <w:rPr>
          <w:rFonts w:ascii="Source Sans Pro" w:hAnsi="Source Sans Pro"/>
          <w:color w:val="000000"/>
        </w:rPr>
        <w:t>plastic</w:t>
      </w:r>
      <w:proofErr w:type="gramEnd"/>
      <w:r>
        <w:rPr>
          <w:rFonts w:ascii="Source Sans Pro" w:hAnsi="Source Sans Pro"/>
          <w:color w:val="000000"/>
        </w:rPr>
        <w:t xml:space="preserve"> enough to adapt to local needs and constraints of the sev</w:t>
      </w:r>
      <w:r>
        <w:rPr>
          <w:rFonts w:ascii="Source Sans Pro" w:hAnsi="Source Sans Pro"/>
          <w:color w:val="000000"/>
        </w:rPr>
        <w:t xml:space="preserve">eral parties employing them, yet robust enough to </w:t>
      </w:r>
      <w:r>
        <w:rPr>
          <w:rFonts w:ascii="Source Sans Pro" w:hAnsi="Source Sans Pro"/>
          <w:color w:val="000000"/>
        </w:rPr>
        <w:lastRenderedPageBreak/>
        <w:t xml:space="preserve">maintain a common identity across sites. They are weakly structured in common </w:t>
      </w:r>
      <w:proofErr w:type="gramStart"/>
      <w:r>
        <w:rPr>
          <w:rFonts w:ascii="Source Sans Pro" w:hAnsi="Source Sans Pro"/>
          <w:color w:val="000000"/>
        </w:rPr>
        <w:t>use, and</w:t>
      </w:r>
      <w:proofErr w:type="gramEnd"/>
      <w:r>
        <w:rPr>
          <w:rFonts w:ascii="Source Sans Pro" w:hAnsi="Source Sans Pro"/>
          <w:color w:val="000000"/>
        </w:rPr>
        <w:t xml:space="preserve"> become strongly structured in individual-site use. They may be abstract or concrete. They have different meanings in di</w:t>
      </w:r>
      <w:r>
        <w:rPr>
          <w:rFonts w:ascii="Source Sans Pro" w:hAnsi="Source Sans Pro"/>
          <w:color w:val="000000"/>
        </w:rPr>
        <w:t xml:space="preserve">fferent social </w:t>
      </w:r>
      <w:proofErr w:type="gramStart"/>
      <w:r>
        <w:rPr>
          <w:rFonts w:ascii="Source Sans Pro" w:hAnsi="Source Sans Pro"/>
          <w:color w:val="000000"/>
        </w:rPr>
        <w:t>worlds</w:t>
      </w:r>
      <w:proofErr w:type="gramEnd"/>
      <w:r>
        <w:rPr>
          <w:rFonts w:ascii="Source Sans Pro" w:hAnsi="Source Sans Pro"/>
          <w:color w:val="000000"/>
        </w:rPr>
        <w:t xml:space="preserve"> but their structure is common enough to more than one world to make them recognizable, a means of translation. The creation and management of boundary objects is key in developing and maintaining coherence across intersecting social w</w:t>
      </w:r>
      <w:r>
        <w:rPr>
          <w:rFonts w:ascii="Source Sans Pro" w:hAnsi="Source Sans Pro"/>
          <w:color w:val="000000"/>
        </w:rPr>
        <w:t xml:space="preserve">orlds. </w:t>
      </w:r>
      <w:r w:rsidRPr="00086193">
        <w:rPr>
          <w:rFonts w:ascii="Source Sans Pro" w:hAnsi="Source Sans Pro"/>
          <w:color w:val="000000"/>
          <w:lang w:val="de-CH"/>
        </w:rPr>
        <w:t xml:space="preserve">(Star </w:t>
      </w:r>
      <w:proofErr w:type="spellStart"/>
      <w:r w:rsidRPr="00086193">
        <w:rPr>
          <w:rFonts w:ascii="Source Sans Pro" w:hAnsi="Source Sans Pro"/>
          <w:color w:val="000000"/>
          <w:lang w:val="de-CH"/>
        </w:rPr>
        <w:t>and</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Griesemer</w:t>
      </w:r>
      <w:proofErr w:type="spellEnd"/>
      <w:r w:rsidRPr="00086193">
        <w:rPr>
          <w:rFonts w:ascii="Source Sans Pro" w:hAnsi="Source Sans Pro"/>
          <w:color w:val="000000"/>
          <w:lang w:val="de-CH"/>
        </w:rPr>
        <w:t xml:space="preserve"> 2016, 393)</w:t>
      </w:r>
    </w:p>
    <w:p w14:paraId="2F567F5F" w14:textId="74B541D9" w:rsidR="00565F3B" w:rsidRPr="00EF581A" w:rsidRDefault="00EF581A">
      <w:pPr>
        <w:pStyle w:val="FirstParagraph"/>
        <w:rPr>
          <w:rFonts w:ascii="Source Sans Pro" w:hAnsi="Source Sans Pro"/>
          <w:color w:val="000000"/>
          <w:lang w:val="de-CH"/>
          <w:rPrChange w:id="44" w:author="Daniel Drognitz" w:date="2020-05-21T17:52:00Z">
            <w:rPr>
              <w:rFonts w:ascii="Source Sans Pro" w:hAnsi="Source Sans Pro"/>
              <w:color w:val="000000"/>
            </w:rPr>
          </w:rPrChange>
        </w:rPr>
      </w:pPr>
      <w:commentRangeStart w:id="45"/>
      <w:r w:rsidRPr="00086193">
        <w:rPr>
          <w:rFonts w:ascii="Source Sans Pro" w:hAnsi="Source Sans Pro"/>
          <w:color w:val="000000"/>
          <w:lang w:val="de-CH"/>
        </w:rPr>
        <w:t xml:space="preserve">Es gibt viele </w:t>
      </w:r>
      <w:proofErr w:type="spellStart"/>
      <w:r w:rsidRPr="00086193">
        <w:rPr>
          <w:rFonts w:ascii="Source Sans Pro" w:hAnsi="Source Sans Pro"/>
          <w:color w:val="000000"/>
          <w:lang w:val="de-CH"/>
        </w:rPr>
        <w:t>Animismen</w:t>
      </w:r>
      <w:proofErr w:type="spellEnd"/>
      <w:r w:rsidRPr="00086193">
        <w:rPr>
          <w:rFonts w:ascii="Source Sans Pro" w:hAnsi="Source Sans Pro"/>
          <w:color w:val="000000"/>
          <w:lang w:val="de-CH"/>
        </w:rPr>
        <w:t xml:space="preserve">. Sie alle vereint eine Auseinandersetzung damit, dass Materie, Objekte und Umwelt nicht nur passives Verbrauchsgut </w:t>
      </w:r>
      <w:proofErr w:type="gramStart"/>
      <w:r w:rsidRPr="00086193">
        <w:rPr>
          <w:rFonts w:ascii="Source Sans Pro" w:hAnsi="Source Sans Pro"/>
          <w:color w:val="000000"/>
          <w:lang w:val="de-CH"/>
        </w:rPr>
        <w:t>ist</w:t>
      </w:r>
      <w:proofErr w:type="gramEnd"/>
      <w:r w:rsidRPr="00086193">
        <w:rPr>
          <w:rFonts w:ascii="Source Sans Pro" w:hAnsi="Source Sans Pro"/>
          <w:color w:val="000000"/>
          <w:lang w:val="de-CH"/>
        </w:rPr>
        <w:t xml:space="preserve">, sondern eine aktive Rolle in der Gestaltung der eigenen Subjektivität und </w:t>
      </w:r>
      <w:r w:rsidRPr="00086193">
        <w:rPr>
          <w:rFonts w:ascii="Source Sans Pro" w:hAnsi="Source Sans Pro"/>
          <w:color w:val="000000"/>
          <w:lang w:val="de-CH"/>
        </w:rPr>
        <w:t xml:space="preserve">der Welt als solches innehaben. Lebendige Materie, beseelt, handlungsfähig oder miteinander verwoben sind nur einige der </w:t>
      </w:r>
      <w:proofErr w:type="gramStart"/>
      <w:r w:rsidRPr="00086193">
        <w:rPr>
          <w:rFonts w:ascii="Source Sans Pro" w:hAnsi="Source Sans Pro"/>
          <w:color w:val="000000"/>
          <w:lang w:val="de-CH"/>
        </w:rPr>
        <w:t>Beschreibungen</w:t>
      </w:r>
      <w:proofErr w:type="gramEnd"/>
      <w:r w:rsidRPr="00086193">
        <w:rPr>
          <w:rFonts w:ascii="Source Sans Pro" w:hAnsi="Source Sans Pro"/>
          <w:color w:val="000000"/>
          <w:lang w:val="de-CH"/>
        </w:rPr>
        <w:t xml:space="preserve"> welche diese Zuschreibung ausdrücken. Ich kann in diesem Projekt dem Animismus indigener Völker nicht gerecht werden und</w:t>
      </w:r>
      <w:r w:rsidRPr="00086193">
        <w:rPr>
          <w:rFonts w:ascii="Source Sans Pro" w:hAnsi="Source Sans Pro"/>
          <w:color w:val="000000"/>
          <w:lang w:val="de-CH"/>
        </w:rPr>
        <w:t xml:space="preserve"> möchte diesen auch nicht </w:t>
      </w:r>
      <w:proofErr w:type="spellStart"/>
      <w:r w:rsidRPr="00086193">
        <w:rPr>
          <w:rFonts w:ascii="Source Sans Pro" w:hAnsi="Source Sans Pro"/>
          <w:color w:val="000000"/>
          <w:lang w:val="de-CH"/>
        </w:rPr>
        <w:t>appropriieren</w:t>
      </w:r>
      <w:proofErr w:type="spellEnd"/>
      <w:r w:rsidRPr="00086193">
        <w:rPr>
          <w:rFonts w:ascii="Source Sans Pro" w:hAnsi="Source Sans Pro"/>
          <w:color w:val="000000"/>
          <w:lang w:val="de-CH"/>
        </w:rPr>
        <w:t>. Ich glaube daran, dass der Animismus eine Grundkonstante des menschlichen Leben</w:t>
      </w:r>
      <w:ins w:id="46" w:author="Daniel Drognitz" w:date="2020-05-21T17:52:00Z">
        <w:r>
          <w:rPr>
            <w:rFonts w:ascii="Source Sans Pro" w:hAnsi="Source Sans Pro"/>
            <w:color w:val="000000"/>
            <w:lang w:val="de-CH"/>
          </w:rPr>
          <w:t>s</w:t>
        </w:r>
      </w:ins>
      <w:r w:rsidRPr="00086193">
        <w:rPr>
          <w:rFonts w:ascii="Source Sans Pro" w:hAnsi="Source Sans Pro"/>
          <w:color w:val="000000"/>
          <w:lang w:val="de-CH"/>
        </w:rPr>
        <w:t xml:space="preserve"> ist, der entwickelt und geübt werden kann. </w:t>
      </w:r>
      <w:commentRangeEnd w:id="45"/>
      <w:r>
        <w:rPr>
          <w:rStyle w:val="Kommentarzeichen"/>
        </w:rPr>
        <w:commentReference w:id="45"/>
      </w:r>
      <w:r w:rsidRPr="00086193">
        <w:rPr>
          <w:rFonts w:ascii="Source Sans Pro" w:hAnsi="Source Sans Pro"/>
          <w:color w:val="000000"/>
          <w:lang w:val="de-CH"/>
        </w:rPr>
        <w:t xml:space="preserve">Wenn ich den Animismus als </w:t>
      </w:r>
      <w:proofErr w:type="spellStart"/>
      <w:r w:rsidRPr="00086193">
        <w:rPr>
          <w:rFonts w:ascii="Source Sans Pro" w:hAnsi="Source Sans Pro"/>
          <w:color w:val="000000"/>
          <w:lang w:val="de-CH"/>
        </w:rPr>
        <w:t>boundary</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object</w:t>
      </w:r>
      <w:proofErr w:type="spellEnd"/>
      <w:r w:rsidRPr="00086193">
        <w:rPr>
          <w:rFonts w:ascii="Source Sans Pro" w:hAnsi="Source Sans Pro"/>
          <w:color w:val="000000"/>
          <w:lang w:val="de-CH"/>
        </w:rPr>
        <w:t xml:space="preserve"> positioniere, dann muss dieser einen robusten Ker</w:t>
      </w:r>
      <w:r w:rsidRPr="00086193">
        <w:rPr>
          <w:rFonts w:ascii="Source Sans Pro" w:hAnsi="Source Sans Pro"/>
          <w:color w:val="000000"/>
          <w:lang w:val="de-CH"/>
        </w:rPr>
        <w:t xml:space="preserve">n enthalten. </w:t>
      </w:r>
      <w:r w:rsidRPr="00EF581A">
        <w:rPr>
          <w:rFonts w:ascii="Source Sans Pro" w:hAnsi="Source Sans Pro"/>
          <w:color w:val="000000"/>
          <w:lang w:val="de-CH"/>
          <w:rPrChange w:id="47" w:author="Daniel Drognitz" w:date="2020-05-21T17:52:00Z">
            <w:rPr>
              <w:rFonts w:ascii="Source Sans Pro" w:hAnsi="Source Sans Pro"/>
              <w:color w:val="000000"/>
            </w:rPr>
          </w:rPrChange>
        </w:rPr>
        <w:t>Dieser Kern könnte folgende Eigenschaften haben.</w:t>
      </w:r>
    </w:p>
    <w:p w14:paraId="24611EAE" w14:textId="77777777" w:rsidR="00565F3B" w:rsidRPr="00086193" w:rsidRDefault="00EF581A">
      <w:pPr>
        <w:pStyle w:val="Compact"/>
        <w:numPr>
          <w:ilvl w:val="0"/>
          <w:numId w:val="1"/>
        </w:numPr>
        <w:rPr>
          <w:rFonts w:ascii="Source Sans Pro" w:hAnsi="Source Sans Pro"/>
          <w:color w:val="000000"/>
          <w:lang w:val="de-CH"/>
        </w:rPr>
      </w:pPr>
      <w:r w:rsidRPr="00086193">
        <w:rPr>
          <w:rFonts w:ascii="Source Sans Pro" w:hAnsi="Source Sans Pro"/>
          <w:color w:val="000000"/>
          <w:lang w:val="de-CH"/>
        </w:rPr>
        <w:t xml:space="preserve">Erfassung der gemeinsamen Komplexität und Verwobenheit die </w:t>
      </w:r>
      <w:proofErr w:type="gramStart"/>
      <w:r w:rsidRPr="00086193">
        <w:rPr>
          <w:rFonts w:ascii="Source Sans Pro" w:hAnsi="Source Sans Pro"/>
          <w:color w:val="000000"/>
          <w:lang w:val="de-CH"/>
        </w:rPr>
        <w:t>den Dinge</w:t>
      </w:r>
      <w:proofErr w:type="gramEnd"/>
      <w:r w:rsidRPr="00086193">
        <w:rPr>
          <w:rFonts w:ascii="Source Sans Pro" w:hAnsi="Source Sans Pro"/>
          <w:color w:val="000000"/>
          <w:lang w:val="de-CH"/>
        </w:rPr>
        <w:t xml:space="preserve"> (der Technologie) zugrunde liegt (</w:t>
      </w:r>
      <w:proofErr w:type="spellStart"/>
      <w:r w:rsidRPr="00086193">
        <w:rPr>
          <w:rFonts w:ascii="Source Sans Pro" w:hAnsi="Source Sans Pro"/>
          <w:color w:val="000000"/>
          <w:lang w:val="de-CH"/>
        </w:rPr>
        <w:t>Merleau-Ponty</w:t>
      </w:r>
      <w:proofErr w:type="spellEnd"/>
      <w:r w:rsidRPr="00086193">
        <w:rPr>
          <w:rFonts w:ascii="Source Sans Pro" w:hAnsi="Source Sans Pro"/>
          <w:color w:val="000000"/>
          <w:lang w:val="de-CH"/>
        </w:rPr>
        <w:t>)</w:t>
      </w:r>
    </w:p>
    <w:p w14:paraId="3CE2B168" w14:textId="77777777" w:rsidR="00565F3B" w:rsidRPr="00086193" w:rsidRDefault="00EF581A">
      <w:pPr>
        <w:pStyle w:val="Compact"/>
        <w:numPr>
          <w:ilvl w:val="0"/>
          <w:numId w:val="1"/>
        </w:numPr>
        <w:rPr>
          <w:rFonts w:ascii="Source Sans Pro" w:hAnsi="Source Sans Pro"/>
          <w:color w:val="000000"/>
          <w:lang w:val="de-CH"/>
        </w:rPr>
      </w:pPr>
      <w:r w:rsidRPr="00086193">
        <w:rPr>
          <w:rFonts w:ascii="Source Sans Pro" w:hAnsi="Source Sans Pro"/>
          <w:color w:val="000000"/>
          <w:lang w:val="de-CH"/>
        </w:rPr>
        <w:t>Erfassung des Einflusses der Dinge auf die Gestaltung der eigenen Subjektivi</w:t>
      </w:r>
      <w:r w:rsidRPr="00086193">
        <w:rPr>
          <w:rFonts w:ascii="Source Sans Pro" w:hAnsi="Source Sans Pro"/>
          <w:color w:val="000000"/>
          <w:lang w:val="de-CH"/>
        </w:rPr>
        <w:t>tät und Welt (</w:t>
      </w:r>
      <w:proofErr w:type="spellStart"/>
      <w:r w:rsidRPr="00086193">
        <w:rPr>
          <w:rFonts w:ascii="Source Sans Pro" w:hAnsi="Source Sans Pro"/>
          <w:color w:val="000000"/>
          <w:lang w:val="de-CH"/>
        </w:rPr>
        <w:t>ontological</w:t>
      </w:r>
      <w:proofErr w:type="spellEnd"/>
      <w:r w:rsidRPr="00086193">
        <w:rPr>
          <w:rFonts w:ascii="Source Sans Pro" w:hAnsi="Source Sans Pro"/>
          <w:color w:val="000000"/>
          <w:lang w:val="de-CH"/>
        </w:rPr>
        <w:t xml:space="preserve"> design)</w:t>
      </w:r>
    </w:p>
    <w:p w14:paraId="5FBCC576" w14:textId="77777777" w:rsidR="00565F3B" w:rsidRPr="00086193" w:rsidRDefault="00EF581A">
      <w:pPr>
        <w:pStyle w:val="Compact"/>
        <w:numPr>
          <w:ilvl w:val="0"/>
          <w:numId w:val="1"/>
        </w:numPr>
        <w:rPr>
          <w:rFonts w:ascii="Source Sans Pro" w:hAnsi="Source Sans Pro"/>
          <w:color w:val="000000"/>
          <w:lang w:val="de-CH"/>
        </w:rPr>
      </w:pPr>
      <w:r w:rsidRPr="00086193">
        <w:rPr>
          <w:rFonts w:ascii="Source Sans Pro" w:hAnsi="Source Sans Pro"/>
          <w:color w:val="000000"/>
          <w:lang w:val="de-CH"/>
        </w:rPr>
        <w:t xml:space="preserve">Ontologische Indifferenz </w:t>
      </w:r>
      <w:proofErr w:type="gramStart"/>
      <w:r w:rsidRPr="00086193">
        <w:rPr>
          <w:rFonts w:ascii="Source Sans Pro" w:hAnsi="Source Sans Pro"/>
          <w:color w:val="000000"/>
          <w:lang w:val="de-CH"/>
        </w:rPr>
        <w:t>zwischen Mensch</w:t>
      </w:r>
      <w:proofErr w:type="gramEnd"/>
      <w:r w:rsidRPr="00086193">
        <w:rPr>
          <w:rFonts w:ascii="Source Sans Pro" w:hAnsi="Source Sans Pro"/>
          <w:color w:val="000000"/>
          <w:lang w:val="de-CH"/>
        </w:rPr>
        <w:t xml:space="preserve"> und Nicht-Mensch (</w:t>
      </w:r>
      <w:proofErr w:type="spellStart"/>
      <w:r w:rsidRPr="00086193">
        <w:rPr>
          <w:rFonts w:ascii="Source Sans Pro" w:hAnsi="Source Sans Pro"/>
          <w:color w:val="000000"/>
          <w:lang w:val="de-CH"/>
        </w:rPr>
        <w:t>ant</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posthumanismus</w:t>
      </w:r>
      <w:proofErr w:type="spellEnd"/>
      <w:r w:rsidRPr="00086193">
        <w:rPr>
          <w:rFonts w:ascii="Source Sans Pro" w:hAnsi="Source Sans Pro"/>
          <w:color w:val="000000"/>
          <w:lang w:val="de-CH"/>
        </w:rPr>
        <w:t>)</w:t>
      </w:r>
    </w:p>
    <w:p w14:paraId="67F0222C" w14:textId="77777777" w:rsidR="00565F3B" w:rsidRPr="00086193" w:rsidRDefault="00EF581A">
      <w:pPr>
        <w:pStyle w:val="berschrift2"/>
        <w:rPr>
          <w:rFonts w:ascii="Source Sans Pro" w:hAnsi="Source Sans Pro"/>
          <w:color w:val="000000"/>
          <w:lang w:val="de-CH"/>
        </w:rPr>
      </w:pPr>
      <w:bookmarkStart w:id="48" w:name="beispiele"/>
      <w:r w:rsidRPr="00086193">
        <w:rPr>
          <w:rFonts w:ascii="Source Sans Pro" w:hAnsi="Source Sans Pro"/>
          <w:color w:val="000000"/>
          <w:lang w:val="de-CH"/>
        </w:rPr>
        <w:t>Beispiele</w:t>
      </w:r>
      <w:bookmarkEnd w:id="48"/>
    </w:p>
    <w:p w14:paraId="025BD7D1" w14:textId="77777777" w:rsidR="00565F3B" w:rsidRPr="00086193" w:rsidRDefault="00EF581A">
      <w:pPr>
        <w:pStyle w:val="FirstParagraph"/>
        <w:rPr>
          <w:rFonts w:ascii="Source Sans Pro" w:hAnsi="Source Sans Pro"/>
          <w:color w:val="000000"/>
          <w:lang w:val="de-CH"/>
          <w:rPrChange w:id="49" w:author="Daniel Drognitz" w:date="2020-05-21T14:28:00Z">
            <w:rPr>
              <w:rFonts w:ascii="Source Sans Pro" w:hAnsi="Source Sans Pro"/>
              <w:color w:val="000000"/>
            </w:rPr>
          </w:rPrChange>
        </w:rPr>
      </w:pPr>
      <w:r w:rsidRPr="00086193">
        <w:rPr>
          <w:rFonts w:ascii="Source Sans Pro" w:hAnsi="Source Sans Pro"/>
          <w:color w:val="000000"/>
          <w:lang w:val="de-CH"/>
        </w:rPr>
        <w:t xml:space="preserve">[#todo] * </w:t>
      </w:r>
      <w:proofErr w:type="gramStart"/>
      <w:r w:rsidRPr="00086193">
        <w:rPr>
          <w:rFonts w:ascii="Source Sans Pro" w:hAnsi="Source Sans Pro"/>
          <w:color w:val="000000"/>
          <w:lang w:val="de-CH"/>
        </w:rPr>
        <w:t>Sprach</w:t>
      </w:r>
      <w:proofErr w:type="gramEnd"/>
      <w:r w:rsidRPr="00086193">
        <w:rPr>
          <w:rFonts w:ascii="Source Sans Pro" w:hAnsi="Source Sans Pro"/>
          <w:color w:val="000000"/>
          <w:lang w:val="de-CH"/>
        </w:rPr>
        <w:t xml:space="preserve"> Assistenten und </w:t>
      </w:r>
      <w:proofErr w:type="spellStart"/>
      <w:r w:rsidRPr="00086193">
        <w:rPr>
          <w:rFonts w:ascii="Source Sans Pro" w:hAnsi="Source Sans Pro"/>
          <w:color w:val="000000"/>
          <w:lang w:val="de-CH"/>
        </w:rPr>
        <w:t>ubiquitous</w:t>
      </w:r>
      <w:proofErr w:type="spellEnd"/>
      <w:r w:rsidRPr="00086193">
        <w:rPr>
          <w:rFonts w:ascii="Source Sans Pro" w:hAnsi="Source Sans Pro"/>
          <w:color w:val="000000"/>
          <w:lang w:val="de-CH"/>
        </w:rPr>
        <w:t xml:space="preserve"> </w:t>
      </w:r>
      <w:proofErr w:type="spellStart"/>
      <w:r w:rsidRPr="00086193">
        <w:rPr>
          <w:rFonts w:ascii="Source Sans Pro" w:hAnsi="Source Sans Pro"/>
          <w:color w:val="000000"/>
          <w:lang w:val="de-CH"/>
        </w:rPr>
        <w:t>Computation</w:t>
      </w:r>
      <w:proofErr w:type="spellEnd"/>
      <w:r w:rsidRPr="00086193">
        <w:rPr>
          <w:rFonts w:ascii="Source Sans Pro" w:hAnsi="Source Sans Pro"/>
          <w:color w:val="000000"/>
          <w:lang w:val="de-CH"/>
        </w:rPr>
        <w:t xml:space="preserve"> [?] </w:t>
      </w:r>
      <w:r w:rsidRPr="00086193">
        <w:rPr>
          <w:rFonts w:ascii="Source Sans Pro" w:hAnsi="Source Sans Pro"/>
          <w:color w:val="000000"/>
          <w:lang w:val="de-CH"/>
          <w:rPrChange w:id="50" w:author="Daniel Drognitz" w:date="2020-05-21T14:28:00Z">
            <w:rPr>
              <w:rFonts w:ascii="Source Sans Pro" w:hAnsi="Source Sans Pro"/>
              <w:color w:val="000000"/>
            </w:rPr>
          </w:rPrChange>
        </w:rPr>
        <w:t xml:space="preserve">* Techno-Animismus * </w:t>
      </w:r>
      <w:proofErr w:type="spellStart"/>
      <w:r w:rsidRPr="00086193">
        <w:rPr>
          <w:rFonts w:ascii="Source Sans Pro" w:hAnsi="Source Sans Pro"/>
          <w:color w:val="000000"/>
          <w:lang w:val="de-CH"/>
          <w:rPrChange w:id="51" w:author="Daniel Drognitz" w:date="2020-05-21T14:28:00Z">
            <w:rPr>
              <w:rFonts w:ascii="Source Sans Pro" w:hAnsi="Source Sans Pro"/>
              <w:color w:val="000000"/>
            </w:rPr>
          </w:rPrChange>
        </w:rPr>
        <w:t>Emit</w:t>
      </w:r>
      <w:proofErr w:type="spellEnd"/>
      <w:r w:rsidRPr="00086193">
        <w:rPr>
          <w:rFonts w:ascii="Source Sans Pro" w:hAnsi="Source Sans Pro"/>
          <w:color w:val="000000"/>
          <w:lang w:val="de-CH"/>
          <w:rPrChange w:id="52" w:author="Daniel Drognitz" w:date="2020-05-21T14:28:00Z">
            <w:rPr>
              <w:rFonts w:ascii="Source Sans Pro" w:hAnsi="Source Sans Pro"/>
              <w:color w:val="000000"/>
            </w:rPr>
          </w:rPrChange>
        </w:rPr>
        <w:t xml:space="preserve"> </w:t>
      </w:r>
      <w:proofErr w:type="spellStart"/>
      <w:r w:rsidRPr="00086193">
        <w:rPr>
          <w:rFonts w:ascii="Source Sans Pro" w:hAnsi="Source Sans Pro"/>
          <w:color w:val="000000"/>
          <w:lang w:val="de-CH"/>
          <w:rPrChange w:id="53" w:author="Daniel Drognitz" w:date="2020-05-21T14:28:00Z">
            <w:rPr>
              <w:rFonts w:ascii="Source Sans Pro" w:hAnsi="Source Sans Pro"/>
              <w:color w:val="000000"/>
            </w:rPr>
          </w:rPrChange>
        </w:rPr>
        <w:t>Snake-Beings</w:t>
      </w:r>
      <w:proofErr w:type="spellEnd"/>
      <w:r w:rsidRPr="00086193">
        <w:rPr>
          <w:rFonts w:ascii="Source Sans Pro" w:hAnsi="Source Sans Pro"/>
          <w:color w:val="000000"/>
          <w:lang w:val="de-CH"/>
          <w:rPrChange w:id="54" w:author="Daniel Drognitz" w:date="2020-05-21T14:28:00Z">
            <w:rPr>
              <w:rFonts w:ascii="Source Sans Pro" w:hAnsi="Source Sans Pro"/>
              <w:color w:val="000000"/>
            </w:rPr>
          </w:rPrChange>
        </w:rPr>
        <w:t xml:space="preserve"> </w:t>
      </w:r>
      <w:r w:rsidRPr="00086193">
        <w:rPr>
          <w:rFonts w:ascii="Source Sans Pro" w:hAnsi="Source Sans Pro"/>
          <w:color w:val="000000"/>
          <w:lang w:val="de-CH"/>
          <w:rPrChange w:id="55" w:author="Daniel Drognitz" w:date="2020-05-21T14:28:00Z">
            <w:rPr>
              <w:rFonts w:ascii="Source Sans Pro" w:hAnsi="Source Sans Pro"/>
              <w:color w:val="000000"/>
            </w:rPr>
          </w:rPrChange>
        </w:rPr>
        <w:t xml:space="preserve">Auseinandersetzung mit DIY/Elektronik * </w:t>
      </w:r>
      <w:proofErr w:type="spellStart"/>
      <w:r w:rsidRPr="00086193">
        <w:rPr>
          <w:rFonts w:ascii="Source Sans Pro" w:hAnsi="Source Sans Pro"/>
          <w:color w:val="000000"/>
          <w:lang w:val="de-CH"/>
          <w:rPrChange w:id="56" w:author="Daniel Drognitz" w:date="2020-05-21T14:28:00Z">
            <w:rPr>
              <w:rFonts w:ascii="Source Sans Pro" w:hAnsi="Source Sans Pro"/>
              <w:color w:val="000000"/>
            </w:rPr>
          </w:rPrChange>
        </w:rPr>
        <w:t>Shinto</w:t>
      </w:r>
      <w:proofErr w:type="spellEnd"/>
      <w:r w:rsidRPr="00086193">
        <w:rPr>
          <w:rFonts w:ascii="Source Sans Pro" w:hAnsi="Source Sans Pro"/>
          <w:color w:val="000000"/>
          <w:lang w:val="de-CH"/>
          <w:rPrChange w:id="57" w:author="Daniel Drognitz" w:date="2020-05-21T14:28:00Z">
            <w:rPr>
              <w:rFonts w:ascii="Source Sans Pro" w:hAnsi="Source Sans Pro"/>
              <w:color w:val="000000"/>
            </w:rPr>
          </w:rPrChange>
        </w:rPr>
        <w:t>-Rituale um Dinge [Hari-</w:t>
      </w:r>
      <w:proofErr w:type="spellStart"/>
      <w:r w:rsidRPr="00086193">
        <w:rPr>
          <w:rFonts w:ascii="Source Sans Pro" w:hAnsi="Source Sans Pro"/>
          <w:color w:val="000000"/>
          <w:lang w:val="de-CH"/>
          <w:rPrChange w:id="58" w:author="Daniel Drognitz" w:date="2020-05-21T14:28:00Z">
            <w:rPr>
              <w:rFonts w:ascii="Source Sans Pro" w:hAnsi="Source Sans Pro"/>
              <w:color w:val="000000"/>
            </w:rPr>
          </w:rPrChange>
        </w:rPr>
        <w:t>Kuyo</w:t>
      </w:r>
      <w:proofErr w:type="spellEnd"/>
      <w:r w:rsidRPr="00086193">
        <w:rPr>
          <w:rFonts w:ascii="Source Sans Pro" w:hAnsi="Source Sans Pro"/>
          <w:color w:val="000000"/>
          <w:lang w:val="de-CH"/>
          <w:rPrChange w:id="59" w:author="Daniel Drognitz" w:date="2020-05-21T14:28:00Z">
            <w:rPr>
              <w:rFonts w:ascii="Source Sans Pro" w:hAnsi="Source Sans Pro"/>
              <w:color w:val="000000"/>
            </w:rPr>
          </w:rPrChange>
        </w:rPr>
        <w:t>]</w:t>
      </w:r>
    </w:p>
    <w:p w14:paraId="18731AA3" w14:textId="77777777" w:rsidR="00565F3B" w:rsidRDefault="00EF581A">
      <w:pPr>
        <w:pStyle w:val="berschrift2"/>
        <w:rPr>
          <w:rFonts w:ascii="Source Sans Pro" w:hAnsi="Source Sans Pro"/>
          <w:color w:val="000000"/>
        </w:rPr>
      </w:pPr>
      <w:bookmarkStart w:id="60" w:name="bibliografie"/>
      <w:proofErr w:type="spellStart"/>
      <w:r>
        <w:rPr>
          <w:rFonts w:ascii="Source Sans Pro" w:hAnsi="Source Sans Pro"/>
          <w:color w:val="000000"/>
        </w:rPr>
        <w:t>Bibliografie</w:t>
      </w:r>
      <w:bookmarkEnd w:id="60"/>
      <w:proofErr w:type="spellEnd"/>
    </w:p>
    <w:p w14:paraId="12D18B0E" w14:textId="77777777" w:rsidR="00565F3B" w:rsidRDefault="00EF581A">
      <w:pPr>
        <w:pStyle w:val="Literaturverzeichnis"/>
      </w:pPr>
      <w:r>
        <w:rPr>
          <w:rFonts w:ascii="Source Sans Pro" w:hAnsi="Source Sans Pro"/>
          <w:color w:val="000000"/>
        </w:rPr>
        <w:t xml:space="preserve">Bird‐David, </w:t>
      </w:r>
      <w:proofErr w:type="spellStart"/>
      <w:r>
        <w:rPr>
          <w:rFonts w:ascii="Source Sans Pro" w:hAnsi="Source Sans Pro"/>
          <w:color w:val="000000"/>
        </w:rPr>
        <w:t>Nurit</w:t>
      </w:r>
      <w:proofErr w:type="spellEnd"/>
      <w:r>
        <w:rPr>
          <w:rFonts w:ascii="Source Sans Pro" w:hAnsi="Source Sans Pro"/>
          <w:color w:val="000000"/>
        </w:rPr>
        <w:t xml:space="preserve">. 2002. “‘Animism’ Revisited: Personhood, Environment, and Relational Epistemology.” </w:t>
      </w:r>
      <w:r>
        <w:rPr>
          <w:rFonts w:ascii="Source Sans Pro" w:hAnsi="Source Sans Pro"/>
          <w:i/>
          <w:color w:val="000000"/>
        </w:rPr>
        <w:t>Current Anthropology</w:t>
      </w:r>
      <w:r>
        <w:rPr>
          <w:rFonts w:ascii="Source Sans Pro" w:hAnsi="Source Sans Pro"/>
          <w:color w:val="000000"/>
        </w:rPr>
        <w:t xml:space="preserve"> 40 (S1): S67–S91. </w:t>
      </w:r>
      <w:hyperlink r:id="rId9">
        <w:r>
          <w:rPr>
            <w:rStyle w:val="InternetLink"/>
            <w:rFonts w:ascii="Source Sans Pro" w:hAnsi="Source Sans Pro"/>
            <w:color w:val="000000"/>
          </w:rPr>
          <w:t>https://doi.org/10.1086/200061</w:t>
        </w:r>
      </w:hyperlink>
      <w:r>
        <w:rPr>
          <w:rFonts w:ascii="Source Sans Pro" w:hAnsi="Source Sans Pro"/>
          <w:color w:val="000000"/>
        </w:rPr>
        <w:t>.</w:t>
      </w:r>
      <w:bookmarkStart w:id="61" w:name="X38aab2ebb115bef3aa2cb5a970f2d074003855f"/>
      <w:bookmarkEnd w:id="61"/>
    </w:p>
    <w:p w14:paraId="0BD0462C" w14:textId="77777777" w:rsidR="00565F3B" w:rsidRDefault="00EF581A">
      <w:pPr>
        <w:pStyle w:val="Literaturverzeichnis"/>
        <w:rPr>
          <w:rFonts w:ascii="Source Sans Pro" w:hAnsi="Source Sans Pro"/>
          <w:color w:val="000000"/>
        </w:rPr>
      </w:pPr>
      <w:r>
        <w:rPr>
          <w:rFonts w:ascii="Source Sans Pro" w:hAnsi="Source Sans Pro"/>
          <w:color w:val="000000"/>
        </w:rPr>
        <w:t xml:space="preserve">Dunne, Anthony, and Fiona Raby. 2013. </w:t>
      </w:r>
      <w:r>
        <w:rPr>
          <w:rFonts w:ascii="Source Sans Pro" w:hAnsi="Source Sans Pro"/>
          <w:i/>
          <w:color w:val="000000"/>
        </w:rPr>
        <w:t>Speculative Everything: Design, Fiction, and Social Dreaming</w:t>
      </w:r>
      <w:r>
        <w:rPr>
          <w:rFonts w:ascii="Source Sans Pro" w:hAnsi="Source Sans Pro"/>
          <w:color w:val="000000"/>
        </w:rPr>
        <w:t>. Cambridge, Mass.; London: The MIT Press.</w:t>
      </w:r>
      <w:bookmarkStart w:id="62" w:name="ref-dunneSpeculativeEverythingDesign2013"/>
      <w:bookmarkEnd w:id="62"/>
    </w:p>
    <w:p w14:paraId="5020AE4C" w14:textId="77777777" w:rsidR="00565F3B" w:rsidRDefault="00EF581A">
      <w:pPr>
        <w:pStyle w:val="Literaturverzeichnis"/>
      </w:pPr>
      <w:proofErr w:type="spellStart"/>
      <w:r>
        <w:rPr>
          <w:rFonts w:ascii="Source Sans Pro" w:hAnsi="Source Sans Pro"/>
          <w:color w:val="000000"/>
        </w:rPr>
        <w:t>Guth</w:t>
      </w:r>
      <w:proofErr w:type="spellEnd"/>
      <w:r>
        <w:rPr>
          <w:rFonts w:ascii="Source Sans Pro" w:hAnsi="Source Sans Pro"/>
          <w:color w:val="000000"/>
        </w:rPr>
        <w:t xml:space="preserve">, Christine M. E. 2014. “Theorizing the Hari </w:t>
      </w:r>
      <w:proofErr w:type="spellStart"/>
      <w:r>
        <w:rPr>
          <w:rFonts w:ascii="Source Sans Pro" w:hAnsi="Source Sans Pro"/>
          <w:color w:val="000000"/>
        </w:rPr>
        <w:t>Kuyō</w:t>
      </w:r>
      <w:proofErr w:type="spellEnd"/>
      <w:r>
        <w:rPr>
          <w:rFonts w:ascii="Source Sans Pro" w:hAnsi="Source Sans Pro"/>
          <w:color w:val="000000"/>
        </w:rPr>
        <w:t xml:space="preserve">.” </w:t>
      </w:r>
      <w:r>
        <w:rPr>
          <w:rFonts w:ascii="Source Sans Pro" w:hAnsi="Source Sans Pro"/>
          <w:i/>
          <w:color w:val="000000"/>
        </w:rPr>
        <w:t>Des</w:t>
      </w:r>
      <w:r>
        <w:rPr>
          <w:rFonts w:ascii="Source Sans Pro" w:hAnsi="Source Sans Pro"/>
          <w:i/>
          <w:color w:val="000000"/>
        </w:rPr>
        <w:t>ign and Culture</w:t>
      </w:r>
      <w:r>
        <w:rPr>
          <w:rFonts w:ascii="Source Sans Pro" w:hAnsi="Source Sans Pro"/>
          <w:color w:val="000000"/>
        </w:rPr>
        <w:t xml:space="preserve"> 6 (2): 169–86. </w:t>
      </w:r>
      <w:hyperlink r:id="rId10">
        <w:r>
          <w:rPr>
            <w:rStyle w:val="InternetLink"/>
            <w:rFonts w:ascii="Source Sans Pro" w:hAnsi="Source Sans Pro"/>
            <w:color w:val="000000"/>
          </w:rPr>
          <w:t>https://doi.org/10.2752/175470814X14031924627068</w:t>
        </w:r>
      </w:hyperlink>
      <w:r>
        <w:rPr>
          <w:rFonts w:ascii="Source Sans Pro" w:hAnsi="Source Sans Pro"/>
          <w:color w:val="000000"/>
        </w:rPr>
        <w:t>.</w:t>
      </w:r>
      <w:bookmarkStart w:id="63" w:name="ref-guthTheorizingHariKuyo2014"/>
      <w:bookmarkEnd w:id="63"/>
    </w:p>
    <w:p w14:paraId="10CB68D0" w14:textId="77777777" w:rsidR="00565F3B" w:rsidRDefault="00EF581A">
      <w:pPr>
        <w:pStyle w:val="Literaturverzeichnis"/>
      </w:pPr>
      <w:r>
        <w:rPr>
          <w:rFonts w:ascii="Source Sans Pro" w:hAnsi="Source Sans Pro"/>
          <w:color w:val="000000"/>
        </w:rPr>
        <w:t xml:space="preserve">Jensen, Casper </w:t>
      </w:r>
      <w:proofErr w:type="spellStart"/>
      <w:r>
        <w:rPr>
          <w:rFonts w:ascii="Source Sans Pro" w:hAnsi="Source Sans Pro"/>
          <w:color w:val="000000"/>
        </w:rPr>
        <w:t>Bruun</w:t>
      </w:r>
      <w:proofErr w:type="spellEnd"/>
      <w:r>
        <w:rPr>
          <w:rFonts w:ascii="Source Sans Pro" w:hAnsi="Source Sans Pro"/>
          <w:color w:val="000000"/>
        </w:rPr>
        <w:t xml:space="preserve">, and Anders Blok. 2013. “Techno-Animism in Japan: Shinto </w:t>
      </w:r>
      <w:proofErr w:type="spellStart"/>
      <w:r>
        <w:rPr>
          <w:rFonts w:ascii="Source Sans Pro" w:hAnsi="Source Sans Pro"/>
          <w:color w:val="000000"/>
        </w:rPr>
        <w:t>Cosmograms</w:t>
      </w:r>
      <w:proofErr w:type="spellEnd"/>
      <w:r>
        <w:rPr>
          <w:rFonts w:ascii="Source Sans Pro" w:hAnsi="Source Sans Pro"/>
          <w:color w:val="000000"/>
        </w:rPr>
        <w:t>, Actor-Network The</w:t>
      </w:r>
      <w:r>
        <w:rPr>
          <w:rFonts w:ascii="Source Sans Pro" w:hAnsi="Source Sans Pro"/>
          <w:color w:val="000000"/>
        </w:rPr>
        <w:t xml:space="preserve">ory, and the Enabling Powers of Non-Human Agencies.” </w:t>
      </w:r>
      <w:r>
        <w:rPr>
          <w:rFonts w:ascii="Source Sans Pro" w:hAnsi="Source Sans Pro"/>
          <w:i/>
          <w:color w:val="000000"/>
        </w:rPr>
        <w:t>Theory, Culture &amp; Society</w:t>
      </w:r>
      <w:r>
        <w:rPr>
          <w:rFonts w:ascii="Source Sans Pro" w:hAnsi="Source Sans Pro"/>
          <w:color w:val="000000"/>
        </w:rPr>
        <w:t xml:space="preserve"> 30 (2): 84–115. </w:t>
      </w:r>
      <w:hyperlink r:id="rId11">
        <w:r>
          <w:rPr>
            <w:rStyle w:val="InternetLink"/>
            <w:rFonts w:ascii="Source Sans Pro" w:hAnsi="Source Sans Pro"/>
            <w:color w:val="000000"/>
          </w:rPr>
          <w:t>https://doi.org/10.1177/0263276412456564</w:t>
        </w:r>
      </w:hyperlink>
      <w:r>
        <w:rPr>
          <w:rFonts w:ascii="Source Sans Pro" w:hAnsi="Source Sans Pro"/>
          <w:color w:val="000000"/>
        </w:rPr>
        <w:t>.</w:t>
      </w:r>
      <w:bookmarkStart w:id="64" w:name="ref-jensenTechnoanimismJapanShinto2013"/>
      <w:bookmarkEnd w:id="64"/>
    </w:p>
    <w:p w14:paraId="6680A6D0" w14:textId="77777777" w:rsidR="00565F3B" w:rsidRDefault="00EF581A">
      <w:pPr>
        <w:pStyle w:val="Literaturverzeichnis"/>
        <w:rPr>
          <w:rFonts w:ascii="Source Sans Pro" w:hAnsi="Source Sans Pro"/>
          <w:color w:val="000000"/>
        </w:rPr>
      </w:pPr>
      <w:r>
        <w:rPr>
          <w:rFonts w:ascii="Source Sans Pro" w:hAnsi="Source Sans Pro"/>
          <w:color w:val="000000"/>
        </w:rPr>
        <w:t xml:space="preserve">Morton, Timothy. 2013. </w:t>
      </w:r>
      <w:proofErr w:type="spellStart"/>
      <w:r>
        <w:rPr>
          <w:rFonts w:ascii="Source Sans Pro" w:hAnsi="Source Sans Pro"/>
          <w:i/>
          <w:color w:val="000000"/>
        </w:rPr>
        <w:t>Hyperobjects</w:t>
      </w:r>
      <w:proofErr w:type="spellEnd"/>
      <w:r>
        <w:rPr>
          <w:rFonts w:ascii="Source Sans Pro" w:hAnsi="Source Sans Pro"/>
          <w:i/>
          <w:color w:val="000000"/>
        </w:rPr>
        <w:t xml:space="preserve"> - Philosophy and Ecolog</w:t>
      </w:r>
      <w:r>
        <w:rPr>
          <w:rFonts w:ascii="Source Sans Pro" w:hAnsi="Source Sans Pro"/>
          <w:i/>
          <w:color w:val="000000"/>
        </w:rPr>
        <w:t>y After the End of the World</w:t>
      </w:r>
      <w:r>
        <w:rPr>
          <w:rFonts w:ascii="Source Sans Pro" w:hAnsi="Source Sans Pro"/>
          <w:color w:val="000000"/>
        </w:rPr>
        <w:t>. University of Minnesota Press.</w:t>
      </w:r>
      <w:bookmarkStart w:id="65" w:name="X909512143bda0555f894a686e44eb542ecd6625"/>
      <w:bookmarkEnd w:id="65"/>
    </w:p>
    <w:p w14:paraId="708C5CB1" w14:textId="77777777" w:rsidR="00565F3B" w:rsidRDefault="00EF581A">
      <w:pPr>
        <w:pStyle w:val="Literaturverzeichnis"/>
      </w:pPr>
      <w:r>
        <w:rPr>
          <w:rFonts w:ascii="Source Sans Pro" w:hAnsi="Source Sans Pro"/>
          <w:color w:val="000000"/>
        </w:rPr>
        <w:lastRenderedPageBreak/>
        <w:t xml:space="preserve">Star, Susan Leigh, and James R. </w:t>
      </w:r>
      <w:proofErr w:type="spellStart"/>
      <w:r>
        <w:rPr>
          <w:rFonts w:ascii="Source Sans Pro" w:hAnsi="Source Sans Pro"/>
          <w:color w:val="000000"/>
        </w:rPr>
        <w:t>Griesemer</w:t>
      </w:r>
      <w:proofErr w:type="spellEnd"/>
      <w:r>
        <w:rPr>
          <w:rFonts w:ascii="Source Sans Pro" w:hAnsi="Source Sans Pro"/>
          <w:color w:val="000000"/>
        </w:rPr>
        <w:t xml:space="preserve">. 2016. “Institutional Ecology, `Translations’ and Boundary Objects: Amateurs and Professionals in Berkeley’s Museum of Vertebrate Zoology, 1907-39:” </w:t>
      </w:r>
      <w:r>
        <w:rPr>
          <w:rFonts w:ascii="Source Sans Pro" w:hAnsi="Source Sans Pro"/>
          <w:i/>
          <w:color w:val="000000"/>
        </w:rPr>
        <w:t>Soci</w:t>
      </w:r>
      <w:r>
        <w:rPr>
          <w:rFonts w:ascii="Source Sans Pro" w:hAnsi="Source Sans Pro"/>
          <w:i/>
          <w:color w:val="000000"/>
        </w:rPr>
        <w:t>al Studies of Science</w:t>
      </w:r>
      <w:r>
        <w:rPr>
          <w:rFonts w:ascii="Source Sans Pro" w:hAnsi="Source Sans Pro"/>
          <w:color w:val="000000"/>
        </w:rPr>
        <w:t xml:space="preserve">, June. </w:t>
      </w:r>
      <w:hyperlink r:id="rId12">
        <w:r>
          <w:rPr>
            <w:rStyle w:val="InternetLink"/>
            <w:rFonts w:ascii="Source Sans Pro" w:hAnsi="Source Sans Pro"/>
            <w:color w:val="000000"/>
          </w:rPr>
          <w:t>https://doi.org/10.1177/030631289019003001</w:t>
        </w:r>
      </w:hyperlink>
      <w:r>
        <w:rPr>
          <w:rFonts w:ascii="Source Sans Pro" w:hAnsi="Source Sans Pro"/>
          <w:color w:val="000000"/>
        </w:rPr>
        <w:t>.</w:t>
      </w:r>
    </w:p>
    <w:sectPr w:rsidR="00565F3B">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 Drognitz" w:date="2020-05-21T17:55:00Z" w:initials="DD">
    <w:p w14:paraId="25C74568" w14:textId="1CB92801" w:rsidR="00EF581A" w:rsidRPr="00EF581A" w:rsidRDefault="00EF581A">
      <w:pPr>
        <w:pStyle w:val="Kommentartext"/>
        <w:rPr>
          <w:lang w:val="de-CH"/>
        </w:rPr>
      </w:pPr>
      <w:r>
        <w:rPr>
          <w:rStyle w:val="Kommentarzeichen"/>
        </w:rPr>
        <w:annotationRef/>
      </w:r>
      <w:r w:rsidRPr="00EF581A">
        <w:rPr>
          <w:lang w:val="de-CH"/>
        </w:rPr>
        <w:t>Generell:</w:t>
      </w:r>
      <w:r>
        <w:rPr>
          <w:lang w:val="de-CH"/>
        </w:rPr>
        <w:t xml:space="preserve"> </w:t>
      </w:r>
      <w:proofErr w:type="spellStart"/>
      <w:r>
        <w:rPr>
          <w:lang w:val="de-CH"/>
        </w:rPr>
        <w:t>Finds</w:t>
      </w:r>
      <w:proofErr w:type="spellEnd"/>
      <w:r>
        <w:rPr>
          <w:lang w:val="de-CH"/>
        </w:rPr>
        <w:t xml:space="preserve"> schon richtig gut. Ist schon alles mit drin. Braucht jetzt nur noch etwas Struktur.</w:t>
      </w:r>
      <w:r w:rsidRPr="00EF581A">
        <w:rPr>
          <w:lang w:val="de-CH"/>
        </w:rPr>
        <w:t xml:space="preserve"> </w:t>
      </w:r>
      <w:proofErr w:type="gramStart"/>
      <w:r>
        <w:rPr>
          <w:lang w:val="de-CH"/>
        </w:rPr>
        <w:t>Wär</w:t>
      </w:r>
      <w:proofErr w:type="gramEnd"/>
      <w:r>
        <w:rPr>
          <w:lang w:val="de-CH"/>
        </w:rPr>
        <w:t xml:space="preserve"> auch gut die</w:t>
      </w:r>
      <w:r w:rsidRPr="00EF581A">
        <w:rPr>
          <w:lang w:val="de-CH"/>
        </w:rPr>
        <w:t xml:space="preserve"> Lesenden/Zuh</w:t>
      </w:r>
      <w:r>
        <w:rPr>
          <w:lang w:val="de-CH"/>
        </w:rPr>
        <w:t xml:space="preserve">örenden ein bisschen mehr zu leiten. Also sagen wo du gerade bist und wie das vorhergegangene mit dem folgenden zusammenhängt. </w:t>
      </w:r>
    </w:p>
  </w:comment>
  <w:comment w:id="3" w:author="Daniel Drognitz" w:date="2020-05-21T14:57:00Z" w:initials="DD">
    <w:p w14:paraId="0BAD97E9" w14:textId="3609632A" w:rsidR="009552F7" w:rsidRPr="00BB6BB4" w:rsidRDefault="00BB6BB4">
      <w:pPr>
        <w:pStyle w:val="Kommentartext"/>
        <w:rPr>
          <w:lang w:val="de-CH"/>
        </w:rPr>
      </w:pPr>
      <w:r>
        <w:rPr>
          <w:rStyle w:val="Kommentarzeichen"/>
        </w:rPr>
        <w:annotationRef/>
      </w:r>
      <w:r w:rsidRPr="00BB6BB4">
        <w:rPr>
          <w:lang w:val="de-CH"/>
        </w:rPr>
        <w:t>Warum? Was ist das den</w:t>
      </w:r>
      <w:r>
        <w:rPr>
          <w:lang w:val="de-CH"/>
        </w:rPr>
        <w:t>n</w:t>
      </w:r>
      <w:r w:rsidRPr="00BB6BB4">
        <w:rPr>
          <w:lang w:val="de-CH"/>
        </w:rPr>
        <w:t xml:space="preserve"> eigentlich, dieser Animi</w:t>
      </w:r>
      <w:r>
        <w:rPr>
          <w:lang w:val="de-CH"/>
        </w:rPr>
        <w:t xml:space="preserve">smus? Vielleicht tauchen mehr Publikationen dazu auf, nicht nur, weil in postkolonialen Diskursen ein Interesse am «indigenen Denken» aufkommt, sondern vielleicht auch, weil sich in ihm bestimmte </w:t>
      </w:r>
      <w:proofErr w:type="spellStart"/>
      <w:r>
        <w:rPr>
          <w:lang w:val="de-CH"/>
        </w:rPr>
        <w:t>semiotisierende</w:t>
      </w:r>
      <w:proofErr w:type="spellEnd"/>
      <w:r>
        <w:rPr>
          <w:lang w:val="de-CH"/>
        </w:rPr>
        <w:t xml:space="preserve"> Prozeduren ablesen lassen. Beides könnte mit dem Bedürfnis einher gehen, neue </w:t>
      </w:r>
      <w:proofErr w:type="spellStart"/>
      <w:r>
        <w:rPr>
          <w:lang w:val="de-CH"/>
        </w:rPr>
        <w:t>Epistemologien</w:t>
      </w:r>
      <w:proofErr w:type="spellEnd"/>
      <w:r>
        <w:rPr>
          <w:lang w:val="de-CH"/>
        </w:rPr>
        <w:t xml:space="preserve"> zu finden/prägen. =&gt; Paradigmenwechsel</w:t>
      </w:r>
      <w:r w:rsidR="009552F7">
        <w:rPr>
          <w:lang w:val="de-CH"/>
        </w:rPr>
        <w:t xml:space="preserve"> weg von einem «produktiven» </w:t>
      </w:r>
      <w:proofErr w:type="spellStart"/>
      <w:r w:rsidR="009552F7">
        <w:rPr>
          <w:lang w:val="de-CH"/>
        </w:rPr>
        <w:t>indienstnehmenden</w:t>
      </w:r>
      <w:proofErr w:type="spellEnd"/>
      <w:r w:rsidR="009552F7">
        <w:rPr>
          <w:lang w:val="de-CH"/>
        </w:rPr>
        <w:t xml:space="preserve"> Denken, hin zu einem Zusammen- und Mitdenken</w:t>
      </w:r>
      <w:r>
        <w:rPr>
          <w:lang w:val="de-CH"/>
        </w:rPr>
        <w:t>.</w:t>
      </w:r>
    </w:p>
  </w:comment>
  <w:comment w:id="4" w:author="Daniel Drognitz" w:date="2020-05-21T15:03:00Z" w:initials="DD">
    <w:p w14:paraId="1DA972FB" w14:textId="77777777" w:rsidR="009552F7" w:rsidRPr="009552F7" w:rsidRDefault="009552F7">
      <w:pPr>
        <w:pStyle w:val="Kommentartext"/>
        <w:rPr>
          <w:lang w:val="de-CH"/>
        </w:rPr>
      </w:pPr>
      <w:r>
        <w:rPr>
          <w:rStyle w:val="Kommentarzeichen"/>
        </w:rPr>
        <w:annotationRef/>
      </w:r>
      <w:r w:rsidRPr="009552F7">
        <w:rPr>
          <w:lang w:val="de-CH"/>
        </w:rPr>
        <w:t>Die ja eigentlich grosses Interesse a</w:t>
      </w:r>
      <w:r>
        <w:rPr>
          <w:lang w:val="de-CH"/>
        </w:rPr>
        <w:t>m Potential des Animismus haben sollte, Gegenstände Bedeutungsvoll zu machen.</w:t>
      </w:r>
    </w:p>
  </w:comment>
  <w:comment w:id="5" w:author="Daniel Drognitz" w:date="2020-05-21T16:17:00Z" w:initials="DD">
    <w:p w14:paraId="2031740D" w14:textId="3A016251" w:rsidR="007D704C" w:rsidRPr="007D704C" w:rsidRDefault="007D704C">
      <w:pPr>
        <w:pStyle w:val="Kommentartext"/>
        <w:rPr>
          <w:lang w:val="de-CH"/>
        </w:rPr>
      </w:pPr>
      <w:r>
        <w:rPr>
          <w:rStyle w:val="Kommentarzeichen"/>
        </w:rPr>
        <w:annotationRef/>
      </w:r>
      <w:r>
        <w:rPr>
          <w:lang w:val="de-CH"/>
        </w:rPr>
        <w:t xml:space="preserve">Ich würde relativ früh in der Präsentation (und noch vor deiner </w:t>
      </w:r>
      <w:proofErr w:type="spellStart"/>
      <w:r>
        <w:rPr>
          <w:lang w:val="de-CH"/>
        </w:rPr>
        <w:t>Bezugsnahme</w:t>
      </w:r>
      <w:proofErr w:type="spellEnd"/>
      <w:r>
        <w:rPr>
          <w:lang w:val="de-CH"/>
        </w:rPr>
        <w:t xml:space="preserve"> auf Bird-David, weil das schon eine Eingrenzung ist) klar machen, was der Animismus genau ist und auf welches Verständnis davon du dich (nicht) beziehst. Also im allgemeinen Verständnis und in deinem Spezifischen. Du könntest es ja sehr «soft» formulieren. Also nicht «der Glaube an beseelte Materie, Geister und so», sondern mehr in Bezug auf eine Bedeutungsebene jenseits ökonomischen und ästhetischen Wertes, der teils subjektiv geprägt und teils kollektiv vermittelt ist.</w:t>
      </w:r>
    </w:p>
  </w:comment>
  <w:comment w:id="7" w:author="Daniel Drognitz" w:date="2020-05-21T16:33:00Z" w:initials="DD">
    <w:p w14:paraId="1D69EC1E" w14:textId="6EC85BD1" w:rsidR="009B621B" w:rsidRPr="009B621B" w:rsidRDefault="009B621B">
      <w:pPr>
        <w:pStyle w:val="Kommentartext"/>
        <w:rPr>
          <w:lang w:val="de-CH"/>
        </w:rPr>
      </w:pPr>
      <w:r>
        <w:rPr>
          <w:rStyle w:val="Kommentarzeichen"/>
        </w:rPr>
        <w:annotationRef/>
      </w:r>
      <w:r w:rsidRPr="009B621B">
        <w:rPr>
          <w:lang w:val="de-CH"/>
        </w:rPr>
        <w:t xml:space="preserve">Würde ich softer formulieren. </w:t>
      </w:r>
      <w:proofErr w:type="spellStart"/>
      <w:r w:rsidRPr="009B621B">
        <w:rPr>
          <w:lang w:val="de-CH"/>
        </w:rPr>
        <w:t>zB</w:t>
      </w:r>
      <w:proofErr w:type="spellEnd"/>
      <w:r w:rsidRPr="009B621B">
        <w:rPr>
          <w:lang w:val="de-CH"/>
        </w:rPr>
        <w:t xml:space="preserve">. </w:t>
      </w:r>
      <w:r>
        <w:rPr>
          <w:lang w:val="de-CH"/>
        </w:rPr>
        <w:t>«…, dass wir viel von einem animistischen Denken lernen können, …»</w:t>
      </w:r>
    </w:p>
  </w:comment>
  <w:comment w:id="9" w:author="Daniel Drognitz" w:date="2020-05-21T16:34:00Z" w:initials="DD">
    <w:p w14:paraId="17774110" w14:textId="608E8174" w:rsidR="009B621B" w:rsidRPr="009B621B" w:rsidRDefault="009B621B">
      <w:pPr>
        <w:pStyle w:val="Kommentartext"/>
        <w:rPr>
          <w:lang w:val="de-CH"/>
        </w:rPr>
      </w:pPr>
      <w:r>
        <w:rPr>
          <w:rStyle w:val="Kommentarzeichen"/>
        </w:rPr>
        <w:annotationRef/>
      </w:r>
      <w:r w:rsidRPr="009B621B">
        <w:rPr>
          <w:lang w:val="de-CH"/>
        </w:rPr>
        <w:t>Sehr unvermittelter Einstieg, was einerseits Spannung aufbaut, aber</w:t>
      </w:r>
      <w:r>
        <w:rPr>
          <w:lang w:val="de-CH"/>
        </w:rPr>
        <w:t xml:space="preserve"> die Zuhörenden auch irritieren kann. Falls du Bildmaterial dazu zeigst, könnte das bei der Überleitung helfen. Auch sinnvoll könnte ein Satz sein, der sagt, dass du im nächsten Teil etwas zu deiner persönlichen Geschichte sagen willst, welche Erfahrungen du mit der Materie (Shintoismus, Elektroschrott) gemacht hast. </w:t>
      </w:r>
    </w:p>
  </w:comment>
  <w:comment w:id="11" w:author="Daniel Drognitz" w:date="2020-05-21T16:38:00Z" w:initials="DD">
    <w:p w14:paraId="560932FB" w14:textId="19BBEDC7" w:rsidR="009B621B" w:rsidRPr="009B621B" w:rsidRDefault="009B621B">
      <w:pPr>
        <w:pStyle w:val="Kommentartext"/>
        <w:rPr>
          <w:lang w:val="de-CH"/>
        </w:rPr>
      </w:pPr>
      <w:r>
        <w:rPr>
          <w:rStyle w:val="Kommentarzeichen"/>
        </w:rPr>
        <w:annotationRef/>
      </w:r>
      <w:r w:rsidRPr="009B621B">
        <w:rPr>
          <w:lang w:val="de-CH"/>
        </w:rPr>
        <w:t>Davon würde ich nicht ausgehen.</w:t>
      </w:r>
      <w:r>
        <w:rPr>
          <w:lang w:val="de-CH"/>
        </w:rPr>
        <w:t xml:space="preserve"> Besser «Vielleicht kennen Sie Bilder von …».</w:t>
      </w:r>
      <w:r w:rsidRPr="009B621B">
        <w:rPr>
          <w:lang w:val="de-CH"/>
        </w:rPr>
        <w:t xml:space="preserve"> </w:t>
      </w:r>
      <w:r>
        <w:rPr>
          <w:lang w:val="de-CH"/>
        </w:rPr>
        <w:t xml:space="preserve">Wenn du eine </w:t>
      </w:r>
      <w:proofErr w:type="spellStart"/>
      <w:r>
        <w:rPr>
          <w:lang w:val="de-CH"/>
        </w:rPr>
        <w:t>Bildspur</w:t>
      </w:r>
      <w:proofErr w:type="spellEnd"/>
      <w:r>
        <w:rPr>
          <w:lang w:val="de-CH"/>
        </w:rPr>
        <w:t xml:space="preserve"> zeigst, würde ich ein entsprechendes Bild einfügen.</w:t>
      </w:r>
    </w:p>
  </w:comment>
  <w:comment w:id="12" w:author="Daniel Drognitz" w:date="2020-05-21T16:39:00Z" w:initials="DD">
    <w:p w14:paraId="599DB3AC" w14:textId="54E873CA" w:rsidR="009B621B" w:rsidRPr="009B621B" w:rsidRDefault="009B621B">
      <w:pPr>
        <w:pStyle w:val="Kommentartext"/>
        <w:rPr>
          <w:lang w:val="de-CH"/>
        </w:rPr>
      </w:pPr>
      <w:r>
        <w:rPr>
          <w:rStyle w:val="Kommentarzeichen"/>
        </w:rPr>
        <w:annotationRef/>
      </w:r>
      <w:r w:rsidRPr="009B621B">
        <w:rPr>
          <w:lang w:val="de-CH"/>
        </w:rPr>
        <w:t>Würde ich nicht so im Rau</w:t>
      </w:r>
      <w:r>
        <w:rPr>
          <w:lang w:val="de-CH"/>
        </w:rPr>
        <w:t xml:space="preserve">m stehen lassen. Die Frage eignet sich super, um in Times </w:t>
      </w:r>
      <w:proofErr w:type="spellStart"/>
      <w:r>
        <w:rPr>
          <w:lang w:val="de-CH"/>
        </w:rPr>
        <w:t>of</w:t>
      </w:r>
      <w:proofErr w:type="spellEnd"/>
      <w:r>
        <w:rPr>
          <w:lang w:val="de-CH"/>
        </w:rPr>
        <w:t xml:space="preserve"> </w:t>
      </w:r>
      <w:proofErr w:type="spellStart"/>
      <w:r>
        <w:rPr>
          <w:lang w:val="de-CH"/>
        </w:rPr>
        <w:t>Waste</w:t>
      </w:r>
      <w:proofErr w:type="spellEnd"/>
      <w:r>
        <w:rPr>
          <w:lang w:val="de-CH"/>
        </w:rPr>
        <w:t xml:space="preserve"> überzuleiten. </w:t>
      </w:r>
      <w:proofErr w:type="spellStart"/>
      <w:r>
        <w:rPr>
          <w:lang w:val="de-CH"/>
        </w:rPr>
        <w:t>zB</w:t>
      </w:r>
      <w:proofErr w:type="spellEnd"/>
      <w:r>
        <w:rPr>
          <w:lang w:val="de-CH"/>
        </w:rPr>
        <w:t xml:space="preserve">. «Es ist einfacher ein Telefon auszutauschen, als es zu reparieren. Damit hat sich auch das Projekt </w:t>
      </w:r>
      <w:r>
        <w:rPr>
          <w:i/>
          <w:iCs/>
          <w:lang w:val="de-CH"/>
        </w:rPr>
        <w:t xml:space="preserve">Times </w:t>
      </w:r>
      <w:proofErr w:type="spellStart"/>
      <w:r>
        <w:rPr>
          <w:i/>
          <w:iCs/>
          <w:lang w:val="de-CH"/>
        </w:rPr>
        <w:t>of</w:t>
      </w:r>
      <w:proofErr w:type="spellEnd"/>
      <w:r>
        <w:rPr>
          <w:i/>
          <w:iCs/>
          <w:lang w:val="de-CH"/>
        </w:rPr>
        <w:t xml:space="preserve"> </w:t>
      </w:r>
      <w:proofErr w:type="spellStart"/>
      <w:r>
        <w:rPr>
          <w:i/>
          <w:iCs/>
          <w:lang w:val="de-CH"/>
        </w:rPr>
        <w:t>Waste</w:t>
      </w:r>
      <w:proofErr w:type="spellEnd"/>
      <w:r>
        <w:rPr>
          <w:lang w:val="de-CH"/>
        </w:rPr>
        <w:t xml:space="preserve"> </w:t>
      </w:r>
      <w:r w:rsidR="00E6685E">
        <w:rPr>
          <w:lang w:val="de-CH"/>
        </w:rPr>
        <w:t xml:space="preserve">an der Universität Bern </w:t>
      </w:r>
      <w:r>
        <w:rPr>
          <w:lang w:val="de-CH"/>
        </w:rPr>
        <w:t>befasst</w:t>
      </w:r>
      <w:r w:rsidR="00E6685E">
        <w:rPr>
          <w:lang w:val="de-CH"/>
        </w:rPr>
        <w:t>.</w:t>
      </w:r>
      <w:r>
        <w:rPr>
          <w:lang w:val="de-CH"/>
        </w:rPr>
        <w:t xml:space="preserve"> </w:t>
      </w:r>
      <w:r w:rsidR="00E6685E">
        <w:rPr>
          <w:lang w:val="de-CH"/>
        </w:rPr>
        <w:t xml:space="preserve">Dort konnte </w:t>
      </w:r>
      <w:r>
        <w:rPr>
          <w:lang w:val="de-CH"/>
        </w:rPr>
        <w:t xml:space="preserve">ich meine Erfahrung mit …» </w:t>
      </w:r>
    </w:p>
  </w:comment>
  <w:comment w:id="15" w:author="Daniel Drognitz" w:date="2020-05-21T16:43:00Z" w:initials="DD">
    <w:p w14:paraId="54836335" w14:textId="511A894F" w:rsidR="00EB31C3" w:rsidRDefault="00EB31C3">
      <w:pPr>
        <w:pStyle w:val="Kommentartext"/>
      </w:pPr>
      <w:r>
        <w:rPr>
          <w:rStyle w:val="Kommentarzeichen"/>
        </w:rPr>
        <w:annotationRef/>
      </w:r>
      <w:r>
        <w:t xml:space="preserve">“greaten </w:t>
      </w:r>
      <w:proofErr w:type="spellStart"/>
      <w:r>
        <w:t>wir</w:t>
      </w:r>
      <w:proofErr w:type="spellEnd"/>
      <w:r>
        <w:t xml:space="preserve"> ins </w:t>
      </w:r>
      <w:proofErr w:type="spellStart"/>
      <w:r>
        <w:t>Staunen</w:t>
      </w:r>
      <w:proofErr w:type="spellEnd"/>
      <w:r>
        <w:t>”?</w:t>
      </w:r>
    </w:p>
  </w:comment>
  <w:comment w:id="17" w:author="Daniel Drognitz" w:date="2020-05-21T16:44:00Z" w:initials="DD">
    <w:p w14:paraId="0212886D" w14:textId="6ACA80ED" w:rsidR="00EB31C3" w:rsidRPr="00EB31C3" w:rsidRDefault="00EB31C3">
      <w:pPr>
        <w:pStyle w:val="Kommentartext"/>
        <w:rPr>
          <w:lang w:val="de-CH"/>
        </w:rPr>
      </w:pPr>
      <w:r>
        <w:rPr>
          <w:rStyle w:val="Kommentarzeichen"/>
        </w:rPr>
        <w:annotationRef/>
      </w:r>
      <w:r w:rsidRPr="00EB31C3">
        <w:rPr>
          <w:lang w:val="de-CH"/>
        </w:rPr>
        <w:t xml:space="preserve">Ist das bereits ein Begriff aus den Theorien? </w:t>
      </w:r>
      <w:r>
        <w:rPr>
          <w:lang w:val="de-CH"/>
        </w:rPr>
        <w:t xml:space="preserve">Würde diesen sonst nicht ohne Einführung verwenden. Besser von einem Element/einer Qualität sprechen, </w:t>
      </w:r>
      <w:proofErr w:type="gramStart"/>
      <w:r>
        <w:rPr>
          <w:lang w:val="de-CH"/>
        </w:rPr>
        <w:t>das</w:t>
      </w:r>
      <w:proofErr w:type="gramEnd"/>
      <w:r>
        <w:rPr>
          <w:lang w:val="de-CH"/>
        </w:rPr>
        <w:t xml:space="preserve">/die die Gegenstände übersteigt. Ein Exzess. Eben ein Mehr-Als, </w:t>
      </w:r>
      <w:proofErr w:type="gramStart"/>
      <w:r>
        <w:rPr>
          <w:lang w:val="de-CH"/>
        </w:rPr>
        <w:t>das</w:t>
      </w:r>
      <w:proofErr w:type="gramEnd"/>
      <w:r>
        <w:rPr>
          <w:lang w:val="de-CH"/>
        </w:rPr>
        <w:t xml:space="preserve"> ihnen Agency verleiht.</w:t>
      </w:r>
    </w:p>
  </w:comment>
  <w:comment w:id="19" w:author="Daniel Drognitz" w:date="2020-05-21T16:47:00Z" w:initials="DD">
    <w:p w14:paraId="75C0E1D4" w14:textId="34E46570" w:rsidR="00EB31C3" w:rsidRPr="00EB31C3" w:rsidRDefault="00EB31C3">
      <w:pPr>
        <w:pStyle w:val="Kommentartext"/>
        <w:rPr>
          <w:lang w:val="de-CH"/>
        </w:rPr>
      </w:pPr>
      <w:r>
        <w:rPr>
          <w:rStyle w:val="Kommentarzeichen"/>
        </w:rPr>
        <w:annotationRef/>
      </w:r>
      <w:proofErr w:type="gramStart"/>
      <w:r w:rsidRPr="00EB31C3">
        <w:rPr>
          <w:lang w:val="de-CH"/>
        </w:rPr>
        <w:t>Würd</w:t>
      </w:r>
      <w:proofErr w:type="gramEnd"/>
      <w:r w:rsidRPr="00EB31C3">
        <w:rPr>
          <w:lang w:val="de-CH"/>
        </w:rPr>
        <w:t xml:space="preserve"> ich auch kurz umreissen. </w:t>
      </w:r>
      <w:proofErr w:type="spellStart"/>
      <w:r>
        <w:rPr>
          <w:lang w:val="de-CH"/>
        </w:rPr>
        <w:t>zB</w:t>
      </w:r>
      <w:proofErr w:type="spellEnd"/>
      <w:r>
        <w:rPr>
          <w:lang w:val="de-CH"/>
        </w:rPr>
        <w:t>. … also ein Objekt, das nicht mehr als Ganzes, sondern nur noch in seinen Elementen erfassbar ist und dabei multiple Ebenen (Ökologie, Ökonomie, Sozius, Ästhetik…) durchschreitet.</w:t>
      </w:r>
    </w:p>
  </w:comment>
  <w:comment w:id="22" w:author="Daniel Drognitz" w:date="2020-05-21T16:49:00Z" w:initials="DD">
    <w:p w14:paraId="39145361" w14:textId="49EB3F10" w:rsidR="00EB31C3" w:rsidRPr="00EB31C3" w:rsidRDefault="00EB31C3">
      <w:pPr>
        <w:pStyle w:val="Kommentartext"/>
        <w:rPr>
          <w:lang w:val="de-CH"/>
        </w:rPr>
      </w:pPr>
      <w:r>
        <w:rPr>
          <w:rStyle w:val="Kommentarzeichen"/>
        </w:rPr>
        <w:annotationRef/>
      </w:r>
      <w:r>
        <w:rPr>
          <w:lang w:val="de-CH"/>
        </w:rPr>
        <w:t xml:space="preserve">Sagt mir nichts. </w:t>
      </w:r>
      <w:r w:rsidRPr="00EB31C3">
        <w:rPr>
          <w:lang w:val="de-CH"/>
        </w:rPr>
        <w:t xml:space="preserve">Kann man das </w:t>
      </w:r>
      <w:proofErr w:type="gramStart"/>
      <w:r w:rsidRPr="00EB31C3">
        <w:rPr>
          <w:lang w:val="de-CH"/>
        </w:rPr>
        <w:t>voraus setzen</w:t>
      </w:r>
      <w:proofErr w:type="gramEnd"/>
      <w:r w:rsidRPr="00EB31C3">
        <w:rPr>
          <w:lang w:val="de-CH"/>
        </w:rPr>
        <w:t xml:space="preserve">? </w:t>
      </w:r>
      <w:r>
        <w:rPr>
          <w:lang w:val="de-CH"/>
        </w:rPr>
        <w:t>Ansonsten auch kurz erwähnen, was das gemeinsame Fleisch ist.</w:t>
      </w:r>
    </w:p>
  </w:comment>
  <w:comment w:id="23" w:author="Daniel Drognitz" w:date="2020-05-21T16:50:00Z" w:initials="DD">
    <w:p w14:paraId="50D7F887" w14:textId="4930F63A" w:rsidR="00EB31C3" w:rsidRPr="00EB31C3" w:rsidRDefault="00EB31C3">
      <w:pPr>
        <w:pStyle w:val="Kommentartext"/>
        <w:rPr>
          <w:lang w:val="de-CH"/>
        </w:rPr>
      </w:pPr>
      <w:r>
        <w:rPr>
          <w:rStyle w:val="Kommentarzeichen"/>
        </w:rPr>
        <w:annotationRef/>
      </w:r>
      <w:r w:rsidRPr="00EB31C3">
        <w:rPr>
          <w:lang w:val="de-CH"/>
        </w:rPr>
        <w:t>Deutlich? Dringlich? Vielleicht auch weglassen</w:t>
      </w:r>
      <w:r>
        <w:rPr>
          <w:lang w:val="de-CH"/>
        </w:rPr>
        <w:t>.</w:t>
      </w:r>
    </w:p>
  </w:comment>
  <w:comment w:id="25" w:author="Daniel Drognitz" w:date="2020-05-21T16:50:00Z" w:initials="DD">
    <w:p w14:paraId="60DF2BA4" w14:textId="2980E4D8" w:rsidR="00EB31C3" w:rsidRPr="00EB31C3" w:rsidRDefault="00EB31C3">
      <w:pPr>
        <w:pStyle w:val="Kommentartext"/>
        <w:rPr>
          <w:lang w:val="de-CH"/>
        </w:rPr>
      </w:pPr>
      <w:r>
        <w:rPr>
          <w:rStyle w:val="Kommentarzeichen"/>
        </w:rPr>
        <w:annotationRef/>
      </w:r>
      <w:r w:rsidRPr="00EB31C3">
        <w:rPr>
          <w:lang w:val="de-CH"/>
        </w:rPr>
        <w:t>Hyperobjekte?</w:t>
      </w:r>
    </w:p>
  </w:comment>
  <w:comment w:id="30" w:author="Daniel Drognitz" w:date="2020-05-21T16:54:00Z" w:initials="DD">
    <w:p w14:paraId="610FB0DC" w14:textId="68FEAB5A" w:rsidR="00427F87" w:rsidRPr="00427F87" w:rsidRDefault="00427F87">
      <w:pPr>
        <w:pStyle w:val="Kommentartext"/>
        <w:rPr>
          <w:lang w:val="de-CH"/>
        </w:rPr>
      </w:pPr>
      <w:r>
        <w:rPr>
          <w:rStyle w:val="Kommentarzeichen"/>
        </w:rPr>
        <w:annotationRef/>
      </w:r>
      <w:r w:rsidRPr="00427F87">
        <w:rPr>
          <w:lang w:val="de-CH"/>
        </w:rPr>
        <w:t>Vielleicht besser “durch”</w:t>
      </w:r>
      <w:proofErr w:type="gramStart"/>
      <w:r w:rsidRPr="00427F87">
        <w:rPr>
          <w:lang w:val="de-CH"/>
        </w:rPr>
        <w:t>?</w:t>
      </w:r>
      <w:proofErr w:type="gramEnd"/>
      <w:r w:rsidRPr="00427F87">
        <w:rPr>
          <w:lang w:val="de-CH"/>
        </w:rPr>
        <w:t xml:space="preserve"> </w:t>
      </w:r>
      <w:r>
        <w:rPr>
          <w:lang w:val="de-CH"/>
        </w:rPr>
        <w:t>W</w:t>
      </w:r>
      <w:r w:rsidRPr="00427F87">
        <w:rPr>
          <w:lang w:val="de-CH"/>
        </w:rPr>
        <w:t xml:space="preserve">eil </w:t>
      </w:r>
      <w:r>
        <w:rPr>
          <w:lang w:val="de-CH"/>
        </w:rPr>
        <w:t>«</w:t>
      </w:r>
      <w:r w:rsidRPr="00427F87">
        <w:rPr>
          <w:lang w:val="de-CH"/>
        </w:rPr>
        <w:t>vorbei</w:t>
      </w:r>
      <w:r>
        <w:rPr>
          <w:lang w:val="de-CH"/>
        </w:rPr>
        <w:t>»</w:t>
      </w:r>
      <w:r w:rsidRPr="00427F87">
        <w:rPr>
          <w:lang w:val="de-CH"/>
        </w:rPr>
        <w:t xml:space="preserve"> </w:t>
      </w:r>
      <w:r>
        <w:rPr>
          <w:lang w:val="de-CH"/>
        </w:rPr>
        <w:t xml:space="preserve">ist ja doch nicht ganz «hindurch». Ausser du willst sagen, dass du es bewusst aussen </w:t>
      </w:r>
      <w:proofErr w:type="gramStart"/>
      <w:r>
        <w:rPr>
          <w:lang w:val="de-CH"/>
        </w:rPr>
        <w:t>vor gelassen</w:t>
      </w:r>
      <w:proofErr w:type="gramEnd"/>
      <w:r>
        <w:rPr>
          <w:lang w:val="de-CH"/>
        </w:rPr>
        <w:t xml:space="preserve"> hast. Ist aber auch bisschen </w:t>
      </w:r>
      <w:proofErr w:type="spellStart"/>
      <w:r>
        <w:rPr>
          <w:lang w:val="de-CH"/>
        </w:rPr>
        <w:t>Tüpflischisserei</w:t>
      </w:r>
      <w:proofErr w:type="spellEnd"/>
      <w:r>
        <w:rPr>
          <w:lang w:val="de-CH"/>
        </w:rPr>
        <w:t>. ;)</w:t>
      </w:r>
    </w:p>
  </w:comment>
  <w:comment w:id="26" w:author="Daniel Drognitz" w:date="2020-05-21T16:52:00Z" w:initials="DD">
    <w:p w14:paraId="5AE07C2E" w14:textId="7F2B49C3" w:rsidR="00427F87" w:rsidRDefault="00427F87">
      <w:pPr>
        <w:pStyle w:val="Kommentartext"/>
        <w:rPr>
          <w:lang w:val="de-CH"/>
        </w:rPr>
      </w:pPr>
      <w:r>
        <w:rPr>
          <w:rStyle w:val="Kommentarzeichen"/>
        </w:rPr>
        <w:annotationRef/>
      </w:r>
      <w:r w:rsidRPr="00427F87">
        <w:rPr>
          <w:lang w:val="de-CH"/>
        </w:rPr>
        <w:t xml:space="preserve">Find ich </w:t>
      </w:r>
      <w:proofErr w:type="gramStart"/>
      <w:r w:rsidRPr="00427F87">
        <w:rPr>
          <w:lang w:val="de-CH"/>
        </w:rPr>
        <w:t>super</w:t>
      </w:r>
      <w:proofErr w:type="gramEnd"/>
      <w:r w:rsidRPr="00427F87">
        <w:rPr>
          <w:lang w:val="de-CH"/>
        </w:rPr>
        <w:t xml:space="preserve"> weil recht </w:t>
      </w:r>
      <w:r>
        <w:rPr>
          <w:lang w:val="de-CH"/>
        </w:rPr>
        <w:t xml:space="preserve">anschaulich und nachvollziehbar. Einzig der Abschnitt zum Umgang mit dem öffentlichen Raum in der Schweiz ist recht abwertend. </w:t>
      </w:r>
      <w:r w:rsidR="00EF581A">
        <w:rPr>
          <w:lang w:val="de-CH"/>
        </w:rPr>
        <w:t xml:space="preserve">Aber ist ja auch deine Erfahrung. </w:t>
      </w:r>
    </w:p>
    <w:p w14:paraId="269E90B5" w14:textId="129CD5EB" w:rsidR="00EF581A" w:rsidRPr="00427F87" w:rsidRDefault="00427F87">
      <w:pPr>
        <w:pStyle w:val="Kommentartext"/>
        <w:rPr>
          <w:lang w:val="de-CH"/>
        </w:rPr>
      </w:pPr>
      <w:r>
        <w:rPr>
          <w:lang w:val="de-CH"/>
        </w:rPr>
        <w:t xml:space="preserve">Das </w:t>
      </w:r>
      <w:proofErr w:type="spellStart"/>
      <w:r>
        <w:rPr>
          <w:lang w:val="de-CH"/>
        </w:rPr>
        <w:t>Namedropping</w:t>
      </w:r>
      <w:proofErr w:type="spellEnd"/>
      <w:r>
        <w:rPr>
          <w:lang w:val="de-CH"/>
        </w:rPr>
        <w:t xml:space="preserve"> am Schluss ist auch okay, weil es zeigt, dass deine Erfahrung zu einer langfristigen und breiten Auseinandersetzung mit der Thematik geführt hat.</w:t>
      </w:r>
    </w:p>
  </w:comment>
  <w:comment w:id="31" w:author="Daniel Drognitz" w:date="2020-05-21T16:57:00Z" w:initials="DD">
    <w:p w14:paraId="753A6B28" w14:textId="4D272C09" w:rsidR="00427F87" w:rsidRPr="00427F87" w:rsidRDefault="00427F87">
      <w:pPr>
        <w:pStyle w:val="Kommentartext"/>
        <w:rPr>
          <w:lang w:val="de-CH"/>
        </w:rPr>
      </w:pPr>
      <w:r>
        <w:rPr>
          <w:rStyle w:val="Kommentarzeichen"/>
        </w:rPr>
        <w:annotationRef/>
      </w:r>
      <w:r w:rsidRPr="00427F87">
        <w:rPr>
          <w:lang w:val="de-CH"/>
        </w:rPr>
        <w:t>Vielleicht besser: Kontext der Kunst</w:t>
      </w:r>
    </w:p>
  </w:comment>
  <w:comment w:id="33" w:author="Daniel Drognitz" w:date="2020-05-21T17:49:00Z" w:initials="DD">
    <w:p w14:paraId="1897C540" w14:textId="2A63F5E7" w:rsidR="00CB3530" w:rsidRPr="00CB3530" w:rsidRDefault="00CB3530">
      <w:pPr>
        <w:pStyle w:val="Kommentartext"/>
        <w:rPr>
          <w:lang w:val="de-CH"/>
        </w:rPr>
      </w:pPr>
      <w:r>
        <w:rPr>
          <w:rStyle w:val="Kommentarzeichen"/>
        </w:rPr>
        <w:annotationRef/>
      </w:r>
      <w:r w:rsidRPr="00CB3530">
        <w:rPr>
          <w:lang w:val="de-CH"/>
        </w:rPr>
        <w:t>Super Abschnitt</w:t>
      </w:r>
      <w:r>
        <w:rPr>
          <w:lang w:val="de-CH"/>
        </w:rPr>
        <w:t xml:space="preserve"> </w:t>
      </w:r>
    </w:p>
  </w:comment>
  <w:comment w:id="35" w:author="Daniel Drognitz" w:date="2020-05-21T17:12:00Z" w:initials="DD">
    <w:p w14:paraId="459C6518" w14:textId="5A5D0984" w:rsidR="00DB684B" w:rsidRPr="00DB684B" w:rsidRDefault="00DB684B">
      <w:pPr>
        <w:pStyle w:val="Kommentartext"/>
        <w:rPr>
          <w:lang w:val="de-CH"/>
        </w:rPr>
      </w:pPr>
      <w:r>
        <w:rPr>
          <w:rStyle w:val="Kommentarzeichen"/>
        </w:rPr>
        <w:annotationRef/>
      </w:r>
      <w:r w:rsidRPr="00DB684B">
        <w:rPr>
          <w:lang w:val="de-CH"/>
        </w:rPr>
        <w:t xml:space="preserve">Schönes Zitat. </w:t>
      </w:r>
      <w:proofErr w:type="spellStart"/>
      <w:r w:rsidRPr="00DB684B">
        <w:rPr>
          <w:lang w:val="de-CH"/>
        </w:rPr>
        <w:t>Gibts</w:t>
      </w:r>
      <w:proofErr w:type="spellEnd"/>
      <w:r w:rsidRPr="00DB684B">
        <w:rPr>
          <w:lang w:val="de-CH"/>
        </w:rPr>
        <w:t xml:space="preserve"> das auch in Deutsch?</w:t>
      </w:r>
      <w:r>
        <w:rPr>
          <w:lang w:val="de-CH"/>
        </w:rPr>
        <w:t xml:space="preserve"> Ist nicht ganz einfach. Vielleicht lohnt sich auch noch ein Satz dazu, was da eigentlich gesagt wird. Grad der letzte Satz ist recht anspruchsvoll. </w:t>
      </w:r>
    </w:p>
  </w:comment>
  <w:comment w:id="36" w:author="Daniel Drognitz" w:date="2020-05-21T17:14:00Z" w:initials="DD">
    <w:p w14:paraId="766CBAE4" w14:textId="0576063F" w:rsidR="00A23693" w:rsidRPr="00A23693" w:rsidRDefault="00A23693">
      <w:pPr>
        <w:pStyle w:val="Kommentartext"/>
        <w:rPr>
          <w:lang w:val="de-CH"/>
        </w:rPr>
      </w:pPr>
      <w:r>
        <w:rPr>
          <w:rStyle w:val="Kommentarzeichen"/>
        </w:rPr>
        <w:annotationRef/>
      </w:r>
      <w:r w:rsidRPr="00A23693">
        <w:rPr>
          <w:lang w:val="de-CH"/>
        </w:rPr>
        <w:t>Würdest du den</w:t>
      </w:r>
      <w:r>
        <w:rPr>
          <w:lang w:val="de-CH"/>
        </w:rPr>
        <w:t>n</w:t>
      </w:r>
      <w:r w:rsidRPr="00A23693">
        <w:rPr>
          <w:lang w:val="de-CH"/>
        </w:rPr>
        <w:t xml:space="preserve"> sagen, dass die Verwendung </w:t>
      </w:r>
      <w:r>
        <w:rPr>
          <w:lang w:val="de-CH"/>
        </w:rPr>
        <w:t xml:space="preserve">diverser </w:t>
      </w:r>
      <w:proofErr w:type="spellStart"/>
      <w:r>
        <w:rPr>
          <w:lang w:val="de-CH"/>
        </w:rPr>
        <w:t>social</w:t>
      </w:r>
      <w:proofErr w:type="spellEnd"/>
      <w:r>
        <w:rPr>
          <w:lang w:val="de-CH"/>
        </w:rPr>
        <w:t xml:space="preserve"> </w:t>
      </w:r>
      <w:proofErr w:type="spellStart"/>
      <w:r>
        <w:rPr>
          <w:lang w:val="de-CH"/>
        </w:rPr>
        <w:t>media</w:t>
      </w:r>
      <w:proofErr w:type="spellEnd"/>
      <w:r>
        <w:rPr>
          <w:lang w:val="de-CH"/>
        </w:rPr>
        <w:t xml:space="preserve"> Kanäle keine soziale Praxis ist? Oder meinst du nicht wie der Gegenstand verwendet wird? Vielleicht wäre es interessant das gleich wie Bird-David anhand der Bezogenheit zu erklären? </w:t>
      </w:r>
      <w:proofErr w:type="spellStart"/>
      <w:r>
        <w:rPr>
          <w:lang w:val="de-CH"/>
        </w:rPr>
        <w:t>zB</w:t>
      </w:r>
      <w:proofErr w:type="spellEnd"/>
      <w:r>
        <w:rPr>
          <w:lang w:val="de-CH"/>
        </w:rPr>
        <w:t>. Wie man früher zu den Nachbaren ging, um zu telefonieren und dieser Gegenstand eingebettet war in ein Netz aus Beziehungen. Man musste es ja gut haben mit dem Nachbarn. Etc.</w:t>
      </w:r>
    </w:p>
  </w:comment>
  <w:comment w:id="37" w:author="Daniel Drognitz" w:date="2020-05-21T17:29:00Z" w:initials="DD">
    <w:p w14:paraId="1BDA43AE" w14:textId="2DC6906D" w:rsidR="00A23693" w:rsidRPr="00E0717D" w:rsidRDefault="00A23693">
      <w:pPr>
        <w:pStyle w:val="Kommentartext"/>
        <w:rPr>
          <w:lang w:val="de-CH"/>
        </w:rPr>
      </w:pPr>
      <w:r>
        <w:rPr>
          <w:rStyle w:val="Kommentarzeichen"/>
        </w:rPr>
        <w:annotationRef/>
      </w:r>
      <w:r w:rsidR="00E0717D" w:rsidRPr="00E0717D">
        <w:rPr>
          <w:lang w:val="de-CH"/>
        </w:rPr>
        <w:t>Kann man diesen B</w:t>
      </w:r>
      <w:r w:rsidR="00E0717D">
        <w:rPr>
          <w:lang w:val="de-CH"/>
        </w:rPr>
        <w:t>e</w:t>
      </w:r>
      <w:r w:rsidR="00E0717D" w:rsidRPr="00E0717D">
        <w:rPr>
          <w:lang w:val="de-CH"/>
        </w:rPr>
        <w:t>griff voraussetzen?</w:t>
      </w:r>
      <w:r w:rsidR="00E0717D">
        <w:rPr>
          <w:lang w:val="de-CH"/>
        </w:rPr>
        <w:t xml:space="preserve"> </w:t>
      </w:r>
    </w:p>
  </w:comment>
  <w:comment w:id="40" w:author="Daniel Drognitz" w:date="2020-05-21T17:31:00Z" w:initials="DD">
    <w:p w14:paraId="0D997D8D" w14:textId="0C9A5ABD" w:rsidR="00CB3530" w:rsidRPr="00CB3530" w:rsidRDefault="00E0717D" w:rsidP="00CB3530">
      <w:pPr>
        <w:spacing w:after="0"/>
        <w:rPr>
          <w:rFonts w:ascii="Times New Roman" w:eastAsia="Times New Roman" w:hAnsi="Times New Roman" w:cs="Times New Roman"/>
          <w:lang w:val="de-CH" w:eastAsia="de-DE"/>
        </w:rPr>
      </w:pPr>
      <w:r>
        <w:rPr>
          <w:rStyle w:val="Kommentarzeichen"/>
        </w:rPr>
        <w:annotationRef/>
      </w:r>
      <w:r w:rsidRPr="00E0717D">
        <w:rPr>
          <w:lang w:val="de-CH"/>
        </w:rPr>
        <w:t>Hier würde ich auch nicht von einer Gegenüberstellung spre</w:t>
      </w:r>
      <w:r>
        <w:rPr>
          <w:lang w:val="de-CH"/>
        </w:rPr>
        <w:t>chen. Kritik ist immer primär. Das Feststellen von bestimmten Differenzen</w:t>
      </w:r>
      <w:r w:rsidR="00CB3530">
        <w:rPr>
          <w:lang w:val="de-CH"/>
        </w:rPr>
        <w:t>,</w:t>
      </w:r>
      <w:r>
        <w:rPr>
          <w:lang w:val="de-CH"/>
        </w:rPr>
        <w:t xml:space="preserve"> Ausdifferenzierung der gegenwärtigen Bedingungen.</w:t>
      </w:r>
      <w:r w:rsidR="00CB3530">
        <w:rPr>
          <w:lang w:val="de-CH"/>
        </w:rPr>
        <w:t xml:space="preserve"> (Griechisch </w:t>
      </w:r>
      <w:proofErr w:type="gramStart"/>
      <w:r w:rsidR="00CB3530" w:rsidRPr="00CB3530">
        <w:rPr>
          <w:rFonts w:ascii="Arial" w:eastAsia="Times New Roman" w:hAnsi="Arial" w:cs="Arial"/>
          <w:i/>
          <w:iCs/>
          <w:color w:val="202122"/>
          <w:sz w:val="21"/>
          <w:szCs w:val="21"/>
          <w:shd w:val="clear" w:color="auto" w:fill="FFFFFF"/>
          <w:lang w:val="la-Latn" w:eastAsia="de-DE"/>
        </w:rPr>
        <w:t>krínein</w:t>
      </w:r>
      <w:r w:rsidR="00CB3530" w:rsidRPr="00CB3530">
        <w:rPr>
          <w:rFonts w:ascii="Arial" w:eastAsia="Times New Roman" w:hAnsi="Arial" w:cs="Arial"/>
          <w:color w:val="202122"/>
          <w:sz w:val="21"/>
          <w:szCs w:val="21"/>
          <w:shd w:val="clear" w:color="auto" w:fill="FFFFFF"/>
          <w:lang w:val="de-CH" w:eastAsia="de-DE"/>
        </w:rPr>
        <w:t>‚ [</w:t>
      </w:r>
      <w:proofErr w:type="gramEnd"/>
      <w:r w:rsidR="00CB3530" w:rsidRPr="00CB3530">
        <w:rPr>
          <w:rFonts w:ascii="Arial" w:eastAsia="Times New Roman" w:hAnsi="Arial" w:cs="Arial"/>
          <w:color w:val="202122"/>
          <w:sz w:val="21"/>
          <w:szCs w:val="21"/>
          <w:shd w:val="clear" w:color="auto" w:fill="FFFFFF"/>
          <w:lang w:val="de-CH" w:eastAsia="de-DE"/>
        </w:rPr>
        <w:t>unter-]scheiden‘, ‚trennen‘</w:t>
      </w:r>
      <w:r w:rsidR="00CB3530">
        <w:rPr>
          <w:rFonts w:ascii="Arial" w:eastAsia="Times New Roman" w:hAnsi="Arial" w:cs="Arial"/>
          <w:color w:val="202122"/>
          <w:sz w:val="21"/>
          <w:szCs w:val="21"/>
          <w:shd w:val="clear" w:color="auto" w:fill="FFFFFF"/>
          <w:lang w:val="de-CH" w:eastAsia="de-DE"/>
        </w:rPr>
        <w:t>)</w:t>
      </w:r>
    </w:p>
    <w:p w14:paraId="405F0F0D" w14:textId="77777777" w:rsidR="00CB3530" w:rsidRDefault="00CB3530">
      <w:pPr>
        <w:pStyle w:val="Kommentartext"/>
        <w:rPr>
          <w:lang w:val="de-CH"/>
        </w:rPr>
      </w:pPr>
    </w:p>
    <w:p w14:paraId="13538B56" w14:textId="1254E3C0" w:rsidR="00E0717D" w:rsidRDefault="00CB3530">
      <w:pPr>
        <w:pStyle w:val="Kommentartext"/>
        <w:rPr>
          <w:lang w:val="de-CH"/>
        </w:rPr>
      </w:pPr>
      <w:r>
        <w:rPr>
          <w:lang w:val="de-CH"/>
        </w:rPr>
        <w:t xml:space="preserve">Dein Interesse an Animismus und deine Kritik an den gegenwärtigen Bedingungen haben sich sicher parallel entwickelt. Für die Arbeit erscheint es mir jedoch mehr Sinn zu machen, wenn du eine klare Abfolge findest. </w:t>
      </w:r>
      <w:proofErr w:type="spellStart"/>
      <w:r>
        <w:rPr>
          <w:lang w:val="de-CH"/>
        </w:rPr>
        <w:t>zB</w:t>
      </w:r>
      <w:proofErr w:type="spellEnd"/>
      <w:r>
        <w:rPr>
          <w:lang w:val="de-CH"/>
        </w:rPr>
        <w:t>.:</w:t>
      </w:r>
    </w:p>
    <w:p w14:paraId="359F69EF" w14:textId="0A804DB4" w:rsidR="00CB3530" w:rsidRPr="00E0717D" w:rsidRDefault="00CB3530">
      <w:pPr>
        <w:pStyle w:val="Kommentartext"/>
        <w:rPr>
          <w:lang w:val="de-CH"/>
        </w:rPr>
      </w:pPr>
      <w:r>
        <w:rPr>
          <w:lang w:val="de-CH"/>
        </w:rPr>
        <w:t xml:space="preserve">Kritik, aus der sich das Problem (oder deine Forschungsfrage) ableitet. Dann kommen unter Umständen mehrere mögliche Lösungsvorschläge, von denen einer der Animismus ist, den du in Folge mit einer bestimmten Methodik bearbeiten willst: </w:t>
      </w:r>
      <w:r w:rsidR="00E0717D">
        <w:rPr>
          <w:lang w:val="de-CH"/>
        </w:rPr>
        <w:t xml:space="preserve">über das </w:t>
      </w:r>
      <w:proofErr w:type="spellStart"/>
      <w:r w:rsidR="00E0717D">
        <w:rPr>
          <w:i/>
          <w:iCs/>
          <w:lang w:val="de-CH"/>
        </w:rPr>
        <w:t>story-making</w:t>
      </w:r>
      <w:proofErr w:type="spellEnd"/>
      <w:r w:rsidR="00E0717D">
        <w:rPr>
          <w:lang w:val="de-CH"/>
        </w:rPr>
        <w:t xml:space="preserve"> </w:t>
      </w:r>
      <w:r>
        <w:rPr>
          <w:lang w:val="de-CH"/>
        </w:rPr>
        <w:t xml:space="preserve">willst du dich </w:t>
      </w:r>
      <w:r w:rsidR="00E0717D">
        <w:rPr>
          <w:lang w:val="de-CH"/>
        </w:rPr>
        <w:t xml:space="preserve">dem Animismus annähern, da sich darunter Prozesse finden lassen, die auf den Animismus übertragbar sind. </w:t>
      </w:r>
    </w:p>
  </w:comment>
  <w:comment w:id="45" w:author="Daniel Drognitz" w:date="2020-05-21T17:52:00Z" w:initials="DD">
    <w:p w14:paraId="54C31211" w14:textId="7D5D05D2" w:rsidR="00EF581A" w:rsidRPr="00EF581A" w:rsidRDefault="00EF581A">
      <w:pPr>
        <w:pStyle w:val="Kommentartext"/>
        <w:rPr>
          <w:lang w:val="de-CH"/>
        </w:rPr>
      </w:pPr>
      <w:r>
        <w:rPr>
          <w:rStyle w:val="Kommentarzeichen"/>
        </w:rPr>
        <w:annotationRef/>
      </w:r>
      <w:r w:rsidRPr="00EF581A">
        <w:rPr>
          <w:lang w:val="de-CH"/>
        </w:rPr>
        <w:t>Super Abschnitt, der meiner Meinung nach auch ganz am Anfang s</w:t>
      </w:r>
      <w:r>
        <w:rPr>
          <w:lang w:val="de-CH"/>
        </w:rPr>
        <w:t xml:space="preserve">tehen könnte bei einer einleitenden Definition von Animismus.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C74568" w15:done="0"/>
  <w15:commentEx w15:paraId="0BAD97E9" w15:done="0"/>
  <w15:commentEx w15:paraId="1DA972FB" w15:done="0"/>
  <w15:commentEx w15:paraId="2031740D" w15:done="0"/>
  <w15:commentEx w15:paraId="1D69EC1E" w15:done="0"/>
  <w15:commentEx w15:paraId="17774110" w15:done="0"/>
  <w15:commentEx w15:paraId="560932FB" w15:done="0"/>
  <w15:commentEx w15:paraId="599DB3AC" w15:done="0"/>
  <w15:commentEx w15:paraId="54836335" w15:done="0"/>
  <w15:commentEx w15:paraId="0212886D" w15:done="0"/>
  <w15:commentEx w15:paraId="75C0E1D4" w15:done="0"/>
  <w15:commentEx w15:paraId="39145361" w15:done="0"/>
  <w15:commentEx w15:paraId="50D7F887" w15:done="0"/>
  <w15:commentEx w15:paraId="60DF2BA4" w15:done="0"/>
  <w15:commentEx w15:paraId="610FB0DC" w15:done="0"/>
  <w15:commentEx w15:paraId="269E90B5" w15:done="0"/>
  <w15:commentEx w15:paraId="753A6B28" w15:done="0"/>
  <w15:commentEx w15:paraId="1897C540" w15:done="0"/>
  <w15:commentEx w15:paraId="459C6518" w15:done="0"/>
  <w15:commentEx w15:paraId="766CBAE4" w15:done="0"/>
  <w15:commentEx w15:paraId="1BDA43AE" w15:done="0"/>
  <w15:commentEx w15:paraId="359F69EF" w15:done="0"/>
  <w15:commentEx w15:paraId="54C31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13EFA" w16cex:dateUtc="2020-05-21T15:55:00Z"/>
  <w16cex:commentExtensible w16cex:durableId="22711559" w16cex:dateUtc="2020-05-21T12:57:00Z"/>
  <w16cex:commentExtensible w16cex:durableId="227116AD" w16cex:dateUtc="2020-05-21T13:03:00Z"/>
  <w16cex:commentExtensible w16cex:durableId="22712815" w16cex:dateUtc="2020-05-21T14:17:00Z"/>
  <w16cex:commentExtensible w16cex:durableId="22712BC5" w16cex:dateUtc="2020-05-21T14:33:00Z"/>
  <w16cex:commentExtensible w16cex:durableId="22712BFD" w16cex:dateUtc="2020-05-21T14:34:00Z"/>
  <w16cex:commentExtensible w16cex:durableId="22712CEA" w16cex:dateUtc="2020-05-21T14:38:00Z"/>
  <w16cex:commentExtensible w16cex:durableId="22712D5B" w16cex:dateUtc="2020-05-21T14:39:00Z"/>
  <w16cex:commentExtensible w16cex:durableId="22712E46" w16cex:dateUtc="2020-05-21T14:43:00Z"/>
  <w16cex:commentExtensible w16cex:durableId="22712E7C" w16cex:dateUtc="2020-05-21T14:44:00Z"/>
  <w16cex:commentExtensible w16cex:durableId="22712F07" w16cex:dateUtc="2020-05-21T14:47:00Z"/>
  <w16cex:commentExtensible w16cex:durableId="22712F9F" w16cex:dateUtc="2020-05-21T14:49:00Z"/>
  <w16cex:commentExtensible w16cex:durableId="22712FDE" w16cex:dateUtc="2020-05-21T14:50:00Z"/>
  <w16cex:commentExtensible w16cex:durableId="22712FD3" w16cex:dateUtc="2020-05-21T14:50:00Z"/>
  <w16cex:commentExtensible w16cex:durableId="227130D9" w16cex:dateUtc="2020-05-21T14:54:00Z"/>
  <w16cex:commentExtensible w16cex:durableId="22713049" w16cex:dateUtc="2020-05-21T14:52:00Z"/>
  <w16cex:commentExtensible w16cex:durableId="2271316E" w16cex:dateUtc="2020-05-21T14:57:00Z"/>
  <w16cex:commentExtensible w16cex:durableId="22713DAA" w16cex:dateUtc="2020-05-21T15:49:00Z"/>
  <w16cex:commentExtensible w16cex:durableId="227134FD" w16cex:dateUtc="2020-05-21T15:12:00Z"/>
  <w16cex:commentExtensible w16cex:durableId="22713579" w16cex:dateUtc="2020-05-21T15:14:00Z"/>
  <w16cex:commentExtensible w16cex:durableId="22713914" w16cex:dateUtc="2020-05-21T15:29:00Z"/>
  <w16cex:commentExtensible w16cex:durableId="2271396D" w16cex:dateUtc="2020-05-21T15:31:00Z"/>
  <w16cex:commentExtensible w16cex:durableId="22713E47" w16cex:dateUtc="2020-05-21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C74568" w16cid:durableId="22713EFA"/>
  <w16cid:commentId w16cid:paraId="0BAD97E9" w16cid:durableId="22711559"/>
  <w16cid:commentId w16cid:paraId="1DA972FB" w16cid:durableId="227116AD"/>
  <w16cid:commentId w16cid:paraId="2031740D" w16cid:durableId="22712815"/>
  <w16cid:commentId w16cid:paraId="1D69EC1E" w16cid:durableId="22712BC5"/>
  <w16cid:commentId w16cid:paraId="17774110" w16cid:durableId="22712BFD"/>
  <w16cid:commentId w16cid:paraId="560932FB" w16cid:durableId="22712CEA"/>
  <w16cid:commentId w16cid:paraId="599DB3AC" w16cid:durableId="22712D5B"/>
  <w16cid:commentId w16cid:paraId="54836335" w16cid:durableId="22712E46"/>
  <w16cid:commentId w16cid:paraId="0212886D" w16cid:durableId="22712E7C"/>
  <w16cid:commentId w16cid:paraId="75C0E1D4" w16cid:durableId="22712F07"/>
  <w16cid:commentId w16cid:paraId="39145361" w16cid:durableId="22712F9F"/>
  <w16cid:commentId w16cid:paraId="50D7F887" w16cid:durableId="22712FDE"/>
  <w16cid:commentId w16cid:paraId="60DF2BA4" w16cid:durableId="22712FD3"/>
  <w16cid:commentId w16cid:paraId="610FB0DC" w16cid:durableId="227130D9"/>
  <w16cid:commentId w16cid:paraId="269E90B5" w16cid:durableId="22713049"/>
  <w16cid:commentId w16cid:paraId="753A6B28" w16cid:durableId="2271316E"/>
  <w16cid:commentId w16cid:paraId="1897C540" w16cid:durableId="22713DAA"/>
  <w16cid:commentId w16cid:paraId="459C6518" w16cid:durableId="227134FD"/>
  <w16cid:commentId w16cid:paraId="766CBAE4" w16cid:durableId="22713579"/>
  <w16cid:commentId w16cid:paraId="1BDA43AE" w16cid:durableId="22713914"/>
  <w16cid:commentId w16cid:paraId="359F69EF" w16cid:durableId="2271396D"/>
  <w16cid:commentId w16cid:paraId="54C31211" w16cid:durableId="22713E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1"/>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C7F78"/>
    <w:multiLevelType w:val="multilevel"/>
    <w:tmpl w:val="CDA252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15:restartNumberingAfterBreak="0">
    <w:nsid w:val="45ED699C"/>
    <w:multiLevelType w:val="multilevel"/>
    <w:tmpl w:val="B2A854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Drognitz">
    <w15:presenceInfo w15:providerId="Windows Live" w15:userId="ea96428a126f4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3B"/>
    <w:rsid w:val="00086193"/>
    <w:rsid w:val="00427F87"/>
    <w:rsid w:val="00565F3B"/>
    <w:rsid w:val="00694CDD"/>
    <w:rsid w:val="007D704C"/>
    <w:rsid w:val="009552F7"/>
    <w:rsid w:val="009B621B"/>
    <w:rsid w:val="00A23693"/>
    <w:rsid w:val="00BB6BB4"/>
    <w:rsid w:val="00CB3530"/>
    <w:rsid w:val="00D34C64"/>
    <w:rsid w:val="00DB684B"/>
    <w:rsid w:val="00E0717D"/>
    <w:rsid w:val="00E6685E"/>
    <w:rsid w:val="00EB31C3"/>
    <w:rsid w:val="00EF581A"/>
    <w:rsid w:val="00FF1B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346ADC1"/>
  <w15:docId w15:val="{D8F4F466-98BF-2F4D-8747-408974F0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qFormat/>
    <w:pPr>
      <w:spacing w:before="180" w:after="180"/>
    </w:pPr>
  </w:style>
  <w:style w:type="paragraph" w:styleId="Liste">
    <w:name w:val="List"/>
    <w:basedOn w:val="Textkrper"/>
    <w:rPr>
      <w:rFonts w:cs="Arial"/>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Sprechblasentext">
    <w:name w:val="Balloon Text"/>
    <w:basedOn w:val="Standard"/>
    <w:link w:val="SprechblasentextZchn"/>
    <w:semiHidden/>
    <w:unhideWhenUsed/>
    <w:rsid w:val="00086193"/>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086193"/>
    <w:rPr>
      <w:rFonts w:ascii="Times New Roman" w:hAnsi="Times New Roman" w:cs="Times New Roman"/>
      <w:sz w:val="18"/>
      <w:szCs w:val="18"/>
    </w:rPr>
  </w:style>
  <w:style w:type="character" w:styleId="Kommentarzeichen">
    <w:name w:val="annotation reference"/>
    <w:basedOn w:val="Absatz-Standardschriftart"/>
    <w:semiHidden/>
    <w:unhideWhenUsed/>
    <w:rsid w:val="00086193"/>
    <w:rPr>
      <w:sz w:val="16"/>
      <w:szCs w:val="16"/>
    </w:rPr>
  </w:style>
  <w:style w:type="paragraph" w:styleId="Kommentartext">
    <w:name w:val="annotation text"/>
    <w:basedOn w:val="Standard"/>
    <w:link w:val="KommentartextZchn"/>
    <w:semiHidden/>
    <w:unhideWhenUsed/>
    <w:rsid w:val="00086193"/>
    <w:rPr>
      <w:sz w:val="20"/>
      <w:szCs w:val="20"/>
    </w:rPr>
  </w:style>
  <w:style w:type="character" w:customStyle="1" w:styleId="KommentartextZchn">
    <w:name w:val="Kommentartext Zchn"/>
    <w:basedOn w:val="Absatz-Standardschriftart"/>
    <w:link w:val="Kommentartext"/>
    <w:semiHidden/>
    <w:rsid w:val="00086193"/>
    <w:rPr>
      <w:sz w:val="20"/>
      <w:szCs w:val="20"/>
    </w:rPr>
  </w:style>
  <w:style w:type="paragraph" w:styleId="Kommentarthema">
    <w:name w:val="annotation subject"/>
    <w:basedOn w:val="Kommentartext"/>
    <w:next w:val="Kommentartext"/>
    <w:link w:val="KommentarthemaZchn"/>
    <w:semiHidden/>
    <w:unhideWhenUsed/>
    <w:rsid w:val="00086193"/>
    <w:rPr>
      <w:b/>
      <w:bCs/>
    </w:rPr>
  </w:style>
  <w:style w:type="character" w:customStyle="1" w:styleId="KommentarthemaZchn">
    <w:name w:val="Kommentarthema Zchn"/>
    <w:basedOn w:val="KommentartextZchn"/>
    <w:link w:val="Kommentarthema"/>
    <w:semiHidden/>
    <w:rsid w:val="000861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1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177/030631289019003001"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77/0263276412456564"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oi.org/10.2752/175470814X14031924627068" TargetMode="External"/><Relationship Id="rId4" Type="http://schemas.openxmlformats.org/officeDocument/2006/relationships/webSettings" Target="webSettings.xml"/><Relationship Id="rId9" Type="http://schemas.openxmlformats.org/officeDocument/2006/relationships/hyperlink" Target="https://doi.org/10.1086/20006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1980</Words>
  <Characters>12477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Drognitz</dc:creator>
  <dc:description/>
  <cp:lastModifiedBy>Daniel Drognitz</cp:lastModifiedBy>
  <cp:revision>6</cp:revision>
  <dcterms:created xsi:type="dcterms:W3CDTF">2020-05-21T13:06:00Z</dcterms:created>
  <dcterms:modified xsi:type="dcterms:W3CDTF">2020-05-21T15:58:00Z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bibliography">
    <vt:lpwstr>C:\Users\adria\Earth\Library\zotero\zotero.json</vt:lpwstr>
  </property>
</Properties>
</file>