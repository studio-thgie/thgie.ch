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6A8F8" w14:textId="77777777" w:rsidR="001E3431" w:rsidRPr="00EF6CF7" w:rsidRDefault="005308BD">
      <w:pPr>
        <w:pStyle w:val="berschrift1"/>
        <w:tabs>
          <w:tab w:val="left" w:pos="0"/>
        </w:tabs>
        <w:rPr>
          <w:lang w:val="de-DE"/>
        </w:rPr>
      </w:pPr>
      <w:bookmarkStart w:id="0" w:name="colloquium-i---paper"/>
      <w:r w:rsidRPr="00EF6CF7">
        <w:rPr>
          <w:lang w:val="de-DE"/>
        </w:rPr>
        <w:t>Colloquium I - Paper</w:t>
      </w:r>
      <w:bookmarkEnd w:id="0"/>
    </w:p>
    <w:p w14:paraId="298D20C4" w14:textId="77777777" w:rsidR="001E3431" w:rsidRPr="00EF6CF7" w:rsidRDefault="005308BD">
      <w:pPr>
        <w:pStyle w:val="Quotations"/>
        <w:ind w:left="720" w:right="0"/>
        <w:rPr>
          <w:lang w:val="de-DE"/>
        </w:rPr>
      </w:pPr>
      <w:r w:rsidRPr="00EF6CF7">
        <w:rPr>
          <w:lang w:val="de-DE"/>
        </w:rPr>
        <w:t>“</w:t>
      </w:r>
      <w:proofErr w:type="spellStart"/>
      <w:r w:rsidRPr="00EF6CF7">
        <w:rPr>
          <w:lang w:val="de-DE"/>
        </w:rPr>
        <w:t>Animism</w:t>
      </w:r>
      <w:proofErr w:type="spellEnd"/>
      <w:r w:rsidRPr="00EF6CF7">
        <w:rPr>
          <w:lang w:val="de-DE"/>
        </w:rPr>
        <w:t xml:space="preserve"> </w:t>
      </w:r>
      <w:proofErr w:type="spellStart"/>
      <w:r w:rsidRPr="00EF6CF7">
        <w:rPr>
          <w:lang w:val="de-DE"/>
        </w:rPr>
        <w:t>had</w:t>
      </w:r>
      <w:proofErr w:type="spellEnd"/>
      <w:r w:rsidRPr="00EF6CF7">
        <w:rPr>
          <w:lang w:val="de-DE"/>
        </w:rPr>
        <w:t xml:space="preserve"> </w:t>
      </w:r>
      <w:proofErr w:type="spellStart"/>
      <w:r w:rsidRPr="00EF6CF7">
        <w:rPr>
          <w:lang w:val="de-DE"/>
        </w:rPr>
        <w:t>endowed</w:t>
      </w:r>
      <w:proofErr w:type="spellEnd"/>
      <w:r w:rsidRPr="00EF6CF7">
        <w:rPr>
          <w:lang w:val="de-DE"/>
        </w:rPr>
        <w:t xml:space="preserve"> </w:t>
      </w:r>
      <w:proofErr w:type="spellStart"/>
      <w:r w:rsidRPr="00EF6CF7">
        <w:rPr>
          <w:lang w:val="de-DE"/>
        </w:rPr>
        <w:t>things</w:t>
      </w:r>
      <w:proofErr w:type="spellEnd"/>
      <w:r w:rsidRPr="00EF6CF7">
        <w:rPr>
          <w:lang w:val="de-DE"/>
        </w:rPr>
        <w:t xml:space="preserve"> </w:t>
      </w:r>
      <w:proofErr w:type="spellStart"/>
      <w:r w:rsidRPr="00EF6CF7">
        <w:rPr>
          <w:lang w:val="de-DE"/>
        </w:rPr>
        <w:t>with</w:t>
      </w:r>
      <w:proofErr w:type="spellEnd"/>
      <w:r w:rsidRPr="00EF6CF7">
        <w:rPr>
          <w:lang w:val="de-DE"/>
        </w:rPr>
        <w:t xml:space="preserve"> </w:t>
      </w:r>
      <w:proofErr w:type="spellStart"/>
      <w:r w:rsidRPr="00EF6CF7">
        <w:rPr>
          <w:lang w:val="de-DE"/>
        </w:rPr>
        <w:t>souls</w:t>
      </w:r>
      <w:proofErr w:type="spellEnd"/>
      <w:r w:rsidRPr="00EF6CF7">
        <w:rPr>
          <w:lang w:val="de-DE"/>
        </w:rPr>
        <w:t xml:space="preserve">; </w:t>
      </w:r>
      <w:proofErr w:type="spellStart"/>
      <w:r w:rsidRPr="00EF6CF7">
        <w:rPr>
          <w:lang w:val="de-DE"/>
        </w:rPr>
        <w:t>industrialism</w:t>
      </w:r>
      <w:proofErr w:type="spellEnd"/>
      <w:r w:rsidRPr="00EF6CF7">
        <w:rPr>
          <w:lang w:val="de-DE"/>
        </w:rPr>
        <w:t xml:space="preserve"> </w:t>
      </w:r>
      <w:proofErr w:type="spellStart"/>
      <w:r w:rsidRPr="00EF6CF7">
        <w:rPr>
          <w:lang w:val="de-DE"/>
        </w:rPr>
        <w:t>makes</w:t>
      </w:r>
      <w:proofErr w:type="spellEnd"/>
      <w:r w:rsidRPr="00EF6CF7">
        <w:rPr>
          <w:lang w:val="de-DE"/>
        </w:rPr>
        <w:t xml:space="preserve"> </w:t>
      </w:r>
      <w:proofErr w:type="spellStart"/>
      <w:r w:rsidRPr="00EF6CF7">
        <w:rPr>
          <w:lang w:val="de-DE"/>
        </w:rPr>
        <w:t>souls</w:t>
      </w:r>
      <w:proofErr w:type="spellEnd"/>
      <w:r w:rsidRPr="00EF6CF7">
        <w:rPr>
          <w:lang w:val="de-DE"/>
        </w:rPr>
        <w:t xml:space="preserve"> </w:t>
      </w:r>
      <w:proofErr w:type="spellStart"/>
      <w:r w:rsidRPr="00EF6CF7">
        <w:rPr>
          <w:lang w:val="de-DE"/>
        </w:rPr>
        <w:t>into</w:t>
      </w:r>
      <w:proofErr w:type="spellEnd"/>
      <w:r w:rsidRPr="00EF6CF7">
        <w:rPr>
          <w:lang w:val="de-DE"/>
        </w:rPr>
        <w:t xml:space="preserve"> </w:t>
      </w:r>
      <w:proofErr w:type="spellStart"/>
      <w:r w:rsidRPr="00EF6CF7">
        <w:rPr>
          <w:lang w:val="de-DE"/>
        </w:rPr>
        <w:t>things</w:t>
      </w:r>
      <w:proofErr w:type="spellEnd"/>
      <w:r w:rsidRPr="00EF6CF7">
        <w:rPr>
          <w:lang w:val="de-DE"/>
        </w:rPr>
        <w:t xml:space="preserve">.” - Max Horkheimer </w:t>
      </w:r>
      <w:proofErr w:type="spellStart"/>
      <w:r w:rsidRPr="00EF6CF7">
        <w:rPr>
          <w:lang w:val="de-DE"/>
        </w:rPr>
        <w:t>and</w:t>
      </w:r>
      <w:proofErr w:type="spellEnd"/>
      <w:r w:rsidRPr="00EF6CF7">
        <w:rPr>
          <w:lang w:val="de-DE"/>
        </w:rPr>
        <w:t xml:space="preserve"> Theodor Adorno</w:t>
      </w:r>
    </w:p>
    <w:p w14:paraId="262EBD8C" w14:textId="77777777" w:rsidR="001E3431" w:rsidRPr="00EF6CF7" w:rsidRDefault="005308BD">
      <w:pPr>
        <w:pStyle w:val="berschrift2"/>
        <w:tabs>
          <w:tab w:val="left" w:pos="0"/>
        </w:tabs>
        <w:rPr>
          <w:lang w:val="de-DE"/>
        </w:rPr>
      </w:pPr>
      <w:bookmarkStart w:id="1" w:name="einführung"/>
      <w:r w:rsidRPr="00EF6CF7">
        <w:rPr>
          <w:lang w:val="de-DE"/>
        </w:rPr>
        <w:t>Einführung</w:t>
      </w:r>
      <w:bookmarkEnd w:id="1"/>
    </w:p>
    <w:p w14:paraId="6A2A5C21" w14:textId="77777777" w:rsidR="001E3431" w:rsidRPr="00EF6CF7" w:rsidRDefault="005308BD">
      <w:pPr>
        <w:pStyle w:val="Firstparagraph"/>
        <w:rPr>
          <w:lang w:val="de-DE"/>
        </w:rPr>
      </w:pPr>
      <w:r w:rsidRPr="00EF6CF7">
        <w:rPr>
          <w:lang w:val="de-DE"/>
        </w:rPr>
        <w:t xml:space="preserve">Eine neue Sorgepraxis um technologische Produkte und Prozesse ist unumgänglich. Wir leben in einer von </w:t>
      </w:r>
      <w:r w:rsidRPr="00EF6CF7">
        <w:rPr>
          <w:lang w:val="de-DE"/>
        </w:rPr>
        <w:t>Technologie vermittelten Welt, sind aber nach wie vor der Auffassung, dass wir Technologie lediglich gestalten und gebrauchen. Wir haben kein Verständnis davon, wie fest diese nicht nur uns, sondern auch unsere Welt und unsere Möglichkeit in der Welt zu se</w:t>
      </w:r>
      <w:r w:rsidRPr="00EF6CF7">
        <w:rPr>
          <w:lang w:val="de-DE"/>
        </w:rPr>
        <w:t>in formt. Ein animistischer Ansatz in der Gestaltung von Technologie könnte Potentiale beherbergen, neue Wege im Umgang und dem Zusammenleben mit zeitgenössischer Technologie und ihren Problemen zu finden.</w:t>
      </w:r>
    </w:p>
    <w:p w14:paraId="761D47A2" w14:textId="77777777" w:rsidR="001E3431" w:rsidRPr="00EF6CF7" w:rsidRDefault="005308BD">
      <w:pPr>
        <w:pStyle w:val="berschrift2"/>
        <w:tabs>
          <w:tab w:val="left" w:pos="0"/>
        </w:tabs>
        <w:rPr>
          <w:lang w:val="de-DE"/>
        </w:rPr>
      </w:pPr>
      <w:bookmarkStart w:id="2" w:name="forschungsfrage-hypothese"/>
      <w:r w:rsidRPr="00EF6CF7">
        <w:rPr>
          <w:lang w:val="de-DE"/>
        </w:rPr>
        <w:t>Forschungsfrage, Hypothese</w:t>
      </w:r>
      <w:bookmarkEnd w:id="2"/>
    </w:p>
    <w:p w14:paraId="5C521666" w14:textId="77777777" w:rsidR="001E3431" w:rsidRPr="00EF6CF7" w:rsidRDefault="005308BD">
      <w:pPr>
        <w:pStyle w:val="Firstparagraph"/>
        <w:rPr>
          <w:b/>
          <w:bCs/>
          <w:lang w:val="de-DE"/>
        </w:rPr>
      </w:pPr>
      <w:r w:rsidRPr="00EF6CF7">
        <w:rPr>
          <w:b/>
          <w:bCs/>
          <w:lang w:val="de-DE"/>
        </w:rPr>
        <w:t>Wie können animistische</w:t>
      </w:r>
      <w:r w:rsidRPr="00EF6CF7">
        <w:rPr>
          <w:b/>
          <w:bCs/>
          <w:lang w:val="de-DE"/>
        </w:rPr>
        <w:t xml:space="preserve"> Ansätze auf die Gestaltung technologischer Produkte und Prozesse übertragen werden?</w:t>
      </w:r>
    </w:p>
    <w:p w14:paraId="54322D55" w14:textId="77777777" w:rsidR="001E3431" w:rsidRPr="00EF6CF7" w:rsidRDefault="005308BD">
      <w:pPr>
        <w:pStyle w:val="Textkrper"/>
        <w:rPr>
          <w:lang w:val="de-DE"/>
        </w:rPr>
      </w:pPr>
      <w:r w:rsidRPr="00EF6CF7">
        <w:rPr>
          <w:lang w:val="de-DE"/>
        </w:rPr>
        <w:t>Wie kann eine animistische Werte- und Weltsicht in eine gesunde Beziehung zu Technologie führen? Kann Animismus in Design einen nachhaltigeren Umgang zu Technologie mit si</w:t>
      </w:r>
      <w:r w:rsidRPr="00EF6CF7">
        <w:rPr>
          <w:lang w:val="de-DE"/>
        </w:rPr>
        <w:t xml:space="preserve">ch bringen? </w:t>
      </w:r>
      <w:commentRangeStart w:id="3"/>
      <w:r w:rsidRPr="00EF6CF7">
        <w:rPr>
          <w:lang w:val="de-DE"/>
        </w:rPr>
        <w:t xml:space="preserve">Bringt der Animismus den Benutzer als auch Designer dazu, sich respektvoll gegenüber Dingen zu verhalten? </w:t>
      </w:r>
      <w:commentRangeEnd w:id="3"/>
      <w:r w:rsidR="00EF6CF7">
        <w:rPr>
          <w:rStyle w:val="Kommentarzeichen"/>
        </w:rPr>
        <w:commentReference w:id="3"/>
      </w:r>
      <w:r w:rsidRPr="00EF6CF7">
        <w:rPr>
          <w:lang w:val="de-DE"/>
        </w:rPr>
        <w:t>Was sind weitere mögliche positive sowohl auch negative Auswirkungen?</w:t>
      </w:r>
    </w:p>
    <w:p w14:paraId="2401ED66" w14:textId="77777777" w:rsidR="001E3431" w:rsidRPr="00EF6CF7" w:rsidRDefault="005308BD">
      <w:pPr>
        <w:pStyle w:val="Textkrper"/>
        <w:rPr>
          <w:lang w:val="de-DE"/>
        </w:rPr>
      </w:pPr>
      <w:r w:rsidRPr="00EF6CF7">
        <w:rPr>
          <w:lang w:val="de-DE"/>
        </w:rPr>
        <w:t xml:space="preserve">Das vorliegende Forschungsvorhaben stellt die Hypothese auf, dass </w:t>
      </w:r>
      <w:del w:id="4" w:author="Coppens, Laura (ANTHRO)" w:date="2020-05-27T17:06:00Z">
        <w:r w:rsidRPr="00EF6CF7" w:rsidDel="00EF6CF7">
          <w:rPr>
            <w:lang w:val="de-DE"/>
          </w:rPr>
          <w:delText>ei</w:delText>
        </w:r>
        <w:r w:rsidRPr="00EF6CF7" w:rsidDel="00EF6CF7">
          <w:rPr>
            <w:lang w:val="de-DE"/>
          </w:rPr>
          <w:delText xml:space="preserve">n </w:delText>
        </w:r>
      </w:del>
      <w:r w:rsidRPr="00EF6CF7">
        <w:rPr>
          <w:lang w:val="de-DE"/>
        </w:rPr>
        <w:t>Animismus in seinem Kern das Nicht-Menschliche und dessen Komplexitäten zugänglich macht, sowie zu einem gesteigerten Respekt im Umgang mit den Dingen führen kann. Dieses Potential, soweit vorhanden und übertragbar, möchte sich das Projekt zu Nutzen mach</w:t>
      </w:r>
      <w:r w:rsidRPr="00EF6CF7">
        <w:rPr>
          <w:lang w:val="de-DE"/>
        </w:rPr>
        <w:t>en. Es wird erwartet, dass insbesondere ein nachhaltiger Umgang bezüglich technologischer Produkte und Prozesse gefördert werden kann.</w:t>
      </w:r>
    </w:p>
    <w:p w14:paraId="78FD1B86" w14:textId="77777777" w:rsidR="001E3431" w:rsidRPr="00EF6CF7" w:rsidRDefault="005308BD">
      <w:pPr>
        <w:pStyle w:val="berschrift2"/>
        <w:tabs>
          <w:tab w:val="left" w:pos="0"/>
        </w:tabs>
        <w:rPr>
          <w:lang w:val="de-DE"/>
        </w:rPr>
      </w:pPr>
      <w:bookmarkStart w:id="5" w:name="problematik"/>
      <w:r w:rsidRPr="00EF6CF7">
        <w:rPr>
          <w:lang w:val="de-DE"/>
        </w:rPr>
        <w:t>Problematik</w:t>
      </w:r>
      <w:bookmarkEnd w:id="5"/>
    </w:p>
    <w:p w14:paraId="2115C9BC" w14:textId="77777777" w:rsidR="001E3431" w:rsidRPr="00EF6CF7" w:rsidRDefault="005308BD">
      <w:pPr>
        <w:pStyle w:val="Firstparagraph"/>
        <w:rPr>
          <w:lang w:val="de-DE"/>
        </w:rPr>
      </w:pPr>
      <w:r w:rsidRPr="00EF6CF7">
        <w:rPr>
          <w:lang w:val="de-DE"/>
        </w:rPr>
        <w:t>Unser heutiges Verständnis und Handhabung technologischer Produkte und Prozesse führt zu gesellschaftlichen u</w:t>
      </w:r>
      <w:r w:rsidRPr="00EF6CF7">
        <w:rPr>
          <w:lang w:val="de-DE"/>
        </w:rPr>
        <w:t xml:space="preserve">nd ökologischen Problemen: von der Ausbeutung indigener </w:t>
      </w:r>
      <w:commentRangeStart w:id="6"/>
      <w:r w:rsidRPr="00EF6CF7">
        <w:rPr>
          <w:lang w:val="de-DE"/>
        </w:rPr>
        <w:t>Völker</w:t>
      </w:r>
      <w:commentRangeEnd w:id="6"/>
      <w:r w:rsidR="00EF6CF7">
        <w:rPr>
          <w:rStyle w:val="Kommentarzeichen"/>
        </w:rPr>
        <w:commentReference w:id="6"/>
      </w:r>
      <w:r w:rsidRPr="00EF6CF7">
        <w:rPr>
          <w:lang w:val="de-DE"/>
        </w:rPr>
        <w:t xml:space="preserve"> und Arbeitskräfte und der mutwilligen Zerstörung ganzer Landschaften zur Gewinnung der Rohmaterialien über die Endlagerung bei der Verbrennung von Elektroschrott </w:t>
      </w:r>
      <w:del w:id="7" w:author="Coppens, Laura (ANTHRO)" w:date="2020-05-27T17:09:00Z">
        <w:r w:rsidRPr="00EF6CF7" w:rsidDel="00EF6CF7">
          <w:rPr>
            <w:lang w:val="de-DE"/>
          </w:rPr>
          <w:delText>zurückgelasse</w:delText>
        </w:r>
      </w:del>
      <w:ins w:id="8" w:author="Coppens, Laura (ANTHRO)" w:date="2020-05-27T17:09:00Z">
        <w:r w:rsidR="00EF6CF7" w:rsidRPr="00EF6CF7">
          <w:rPr>
            <w:lang w:val="de-DE"/>
          </w:rPr>
          <w:t>zurückgelassen</w:t>
        </w:r>
      </w:ins>
      <w:ins w:id="9" w:author="Coppens, Laura (ANTHRO)" w:date="2020-05-27T17:12:00Z">
        <w:r w:rsidR="00EF6CF7">
          <w:rPr>
            <w:lang w:val="de-DE"/>
          </w:rPr>
          <w:t>e</w:t>
        </w:r>
      </w:ins>
      <w:r w:rsidRPr="00EF6CF7">
        <w:rPr>
          <w:lang w:val="de-DE"/>
        </w:rPr>
        <w:t xml:space="preserve"> und hochgiftige S</w:t>
      </w:r>
      <w:r w:rsidRPr="00EF6CF7">
        <w:rPr>
          <w:lang w:val="de-DE"/>
        </w:rPr>
        <w:t>chlacke sowie dem steigenden globalen Energieverbrauch.</w:t>
      </w:r>
    </w:p>
    <w:p w14:paraId="5BE8F40E" w14:textId="77777777" w:rsidR="001E3431" w:rsidRPr="00EF6CF7" w:rsidRDefault="005308BD">
      <w:pPr>
        <w:pStyle w:val="Textkrper"/>
        <w:rPr>
          <w:lang w:val="de-DE"/>
        </w:rPr>
      </w:pPr>
      <w:r w:rsidRPr="00EF6CF7">
        <w:rPr>
          <w:lang w:val="de-DE"/>
        </w:rPr>
        <w:t xml:space="preserve">Im Diskurs über Design werden diese Probleme der globalen Industrialisierung schon früh benannt: immer wieder haben Designer versucht den Konsum der Menschen zu verändern um diese Probleme anzugehen, </w:t>
      </w:r>
      <w:r w:rsidRPr="00EF6CF7">
        <w:rPr>
          <w:lang w:val="de-DE"/>
        </w:rPr>
        <w:t>sei es durch Qualität (die gute Form), DIY (</w:t>
      </w:r>
      <w:proofErr w:type="spellStart"/>
      <w:r w:rsidRPr="00EF6CF7">
        <w:rPr>
          <w:lang w:val="de-DE"/>
        </w:rPr>
        <w:t>Whole</w:t>
      </w:r>
      <w:proofErr w:type="spellEnd"/>
      <w:r w:rsidRPr="00EF6CF7">
        <w:rPr>
          <w:lang w:val="de-DE"/>
        </w:rPr>
        <w:t xml:space="preserve"> Earth Catalogue, </w:t>
      </w:r>
      <w:proofErr w:type="spellStart"/>
      <w:r w:rsidRPr="00EF6CF7">
        <w:rPr>
          <w:lang w:val="de-DE"/>
        </w:rPr>
        <w:t>Papanek</w:t>
      </w:r>
      <w:proofErr w:type="spellEnd"/>
      <w:r w:rsidRPr="00EF6CF7">
        <w:rPr>
          <w:lang w:val="de-DE"/>
        </w:rPr>
        <w:t>), Entschleunigung (Slow Movement) oder humanistische Idealen (Human-</w:t>
      </w:r>
      <w:proofErr w:type="spellStart"/>
      <w:r w:rsidRPr="00EF6CF7">
        <w:rPr>
          <w:lang w:val="de-DE"/>
        </w:rPr>
        <w:t>Centered</w:t>
      </w:r>
      <w:proofErr w:type="spellEnd"/>
      <w:r w:rsidRPr="00EF6CF7">
        <w:rPr>
          <w:lang w:val="de-DE"/>
        </w:rPr>
        <w:t xml:space="preserve"> Design). Zeitgenössischer Technologie-Konsum scheint sich diesen Diskursen zu entziehen. Mit Ausnahme we</w:t>
      </w:r>
      <w:r w:rsidRPr="00EF6CF7">
        <w:rPr>
          <w:lang w:val="de-DE"/>
        </w:rPr>
        <w:t>niger Produkte (</w:t>
      </w:r>
      <w:proofErr w:type="spellStart"/>
      <w:r w:rsidRPr="00EF6CF7">
        <w:rPr>
          <w:lang w:val="de-DE"/>
        </w:rPr>
        <w:t>FairPhone</w:t>
      </w:r>
      <w:proofErr w:type="spellEnd"/>
      <w:r w:rsidRPr="00EF6CF7">
        <w:rPr>
          <w:lang w:val="de-DE"/>
        </w:rPr>
        <w:t xml:space="preserve">) oder Praktiken (Low-Tech, </w:t>
      </w:r>
      <w:proofErr w:type="spellStart"/>
      <w:r w:rsidRPr="00EF6CF7">
        <w:rPr>
          <w:lang w:val="de-DE"/>
        </w:rPr>
        <w:t>Closing</w:t>
      </w:r>
      <w:proofErr w:type="spellEnd"/>
      <w:r w:rsidRPr="00EF6CF7">
        <w:rPr>
          <w:lang w:val="de-DE"/>
        </w:rPr>
        <w:t>-World Initiative) werden die Problematiken der Technologien ignoriert.</w:t>
      </w:r>
    </w:p>
    <w:p w14:paraId="12E7B739" w14:textId="77777777" w:rsidR="001E3431" w:rsidRPr="00EF6CF7" w:rsidRDefault="005308BD">
      <w:pPr>
        <w:pStyle w:val="Textkrper"/>
        <w:rPr>
          <w:lang w:val="de-DE"/>
        </w:rPr>
      </w:pPr>
      <w:r w:rsidRPr="00EF6CF7">
        <w:rPr>
          <w:lang w:val="de-DE"/>
        </w:rPr>
        <w:lastRenderedPageBreak/>
        <w:t>Die dominanten Theorien im Diskurs fokussieren sich auf den privilegierten Menschen, hauptsächlich auf Nutzer (User-</w:t>
      </w:r>
      <w:proofErr w:type="spellStart"/>
      <w:r w:rsidRPr="00EF6CF7">
        <w:rPr>
          <w:lang w:val="de-DE"/>
        </w:rPr>
        <w:t>Centered</w:t>
      </w:r>
      <w:proofErr w:type="spellEnd"/>
      <w:r w:rsidRPr="00EF6CF7">
        <w:rPr>
          <w:lang w:val="de-DE"/>
        </w:rPr>
        <w:t xml:space="preserve"> Design) oder Konsumenten, jedoch nicht auf die Produzierenden oder jene welche, die ihre Arbeitskraft bei Produktion und Recycling gegen prekäre Löhne zur Verfügung stellen müssen. Laut Thomas Wendt (vgl. </w:t>
      </w:r>
      <w:r w:rsidRPr="00EF6CF7">
        <w:rPr>
          <w:b/>
          <w:bCs/>
          <w:lang w:val="de-DE"/>
        </w:rPr>
        <w:t>???</w:t>
      </w:r>
      <w:r w:rsidRPr="00EF6CF7">
        <w:rPr>
          <w:lang w:val="de-DE"/>
        </w:rPr>
        <w:t>) trägt Human-</w:t>
      </w:r>
      <w:proofErr w:type="spellStart"/>
      <w:r w:rsidRPr="00EF6CF7">
        <w:rPr>
          <w:lang w:val="de-DE"/>
        </w:rPr>
        <w:t>Centered</w:t>
      </w:r>
      <w:proofErr w:type="spellEnd"/>
      <w:r w:rsidRPr="00EF6CF7">
        <w:rPr>
          <w:lang w:val="de-DE"/>
        </w:rPr>
        <w:t xml:space="preserve"> Design mit seinem allein</w:t>
      </w:r>
      <w:r w:rsidRPr="00EF6CF7">
        <w:rPr>
          <w:lang w:val="de-DE"/>
        </w:rPr>
        <w:t>igen Fokus auf den Menschen seinen Teil zu diesen Prozessen bei. Es ist daher fragwürdig wieviel Humanismus tatsächlich im Human-</w:t>
      </w:r>
      <w:proofErr w:type="spellStart"/>
      <w:r w:rsidRPr="00EF6CF7">
        <w:rPr>
          <w:lang w:val="de-DE"/>
        </w:rPr>
        <w:t>Centered</w:t>
      </w:r>
      <w:proofErr w:type="spellEnd"/>
      <w:r w:rsidRPr="00EF6CF7">
        <w:rPr>
          <w:lang w:val="de-DE"/>
        </w:rPr>
        <w:t xml:space="preserve"> Design steckt, wenn ein </w:t>
      </w:r>
      <w:proofErr w:type="spellStart"/>
      <w:r w:rsidRPr="00EF6CF7">
        <w:rPr>
          <w:lang w:val="de-DE"/>
        </w:rPr>
        <w:t>Grossteil</w:t>
      </w:r>
      <w:proofErr w:type="spellEnd"/>
      <w:r w:rsidRPr="00EF6CF7">
        <w:rPr>
          <w:lang w:val="de-DE"/>
        </w:rPr>
        <w:t xml:space="preserve"> der Menschen von diesem Ansatz ausgeschlossen wird. Fragwürdig ist das Menschenbild </w:t>
      </w:r>
      <w:r w:rsidRPr="00EF6CF7">
        <w:rPr>
          <w:lang w:val="de-DE"/>
        </w:rPr>
        <w:t>das hier propagiert wird, welches seit der Moderne nach wie vor der Natur überstellt ist.</w:t>
      </w:r>
    </w:p>
    <w:p w14:paraId="5E6CBC07" w14:textId="77777777" w:rsidR="001E3431" w:rsidRPr="00EF6CF7" w:rsidRDefault="005308BD">
      <w:pPr>
        <w:pStyle w:val="Textkrper"/>
        <w:rPr>
          <w:lang w:val="de-DE"/>
        </w:rPr>
      </w:pPr>
      <w:r w:rsidRPr="00EF6CF7">
        <w:rPr>
          <w:lang w:val="de-DE"/>
        </w:rPr>
        <w:t>Den domina</w:t>
      </w:r>
      <w:ins w:id="10" w:author="Coppens, Laura (ANTHRO)" w:date="2020-05-27T17:14:00Z">
        <w:r w:rsidR="00EF6CF7">
          <w:rPr>
            <w:lang w:val="de-DE"/>
          </w:rPr>
          <w:t>n</w:t>
        </w:r>
      </w:ins>
      <w:r w:rsidRPr="00EF6CF7">
        <w:rPr>
          <w:lang w:val="de-DE"/>
        </w:rPr>
        <w:t>ten Theor</w:t>
      </w:r>
      <w:ins w:id="11" w:author="Coppens, Laura (ANTHRO)" w:date="2020-05-27T17:14:00Z">
        <w:r w:rsidR="00EF6CF7">
          <w:rPr>
            <w:lang w:val="de-DE"/>
          </w:rPr>
          <w:t>i</w:t>
        </w:r>
      </w:ins>
      <w:r w:rsidRPr="00EF6CF7">
        <w:rPr>
          <w:lang w:val="de-DE"/>
        </w:rPr>
        <w:t>en ist gemein, dass sie Design nach wie vor als Problemlösungsansatz verstehen (vgl. “Human-</w:t>
      </w:r>
      <w:proofErr w:type="spellStart"/>
      <w:r w:rsidRPr="00EF6CF7">
        <w:rPr>
          <w:lang w:val="de-DE"/>
        </w:rPr>
        <w:t>Centered</w:t>
      </w:r>
      <w:proofErr w:type="spellEnd"/>
      <w:r w:rsidRPr="00EF6CF7">
        <w:rPr>
          <w:lang w:val="de-DE"/>
        </w:rPr>
        <w:t xml:space="preserve"> Design” 2020) und damit bereits ein modernes B</w:t>
      </w:r>
      <w:r w:rsidRPr="00EF6CF7">
        <w:rPr>
          <w:lang w:val="de-DE"/>
        </w:rPr>
        <w:t xml:space="preserve">ild vorgeben, welches die Pluralität der Welt (Escobar etc.) </w:t>
      </w:r>
      <w:proofErr w:type="spellStart"/>
      <w:r w:rsidRPr="00EF6CF7">
        <w:rPr>
          <w:lang w:val="de-DE"/>
        </w:rPr>
        <w:t>ausser</w:t>
      </w:r>
      <w:proofErr w:type="spellEnd"/>
      <w:r w:rsidRPr="00EF6CF7">
        <w:rPr>
          <w:lang w:val="de-DE"/>
        </w:rPr>
        <w:t xml:space="preserve"> Acht lässt.</w:t>
      </w:r>
      <w:ins w:id="12" w:author="Coppens, Laura (ANTHRO)" w:date="2020-05-27T17:15:00Z">
        <w:r w:rsidR="00EF6CF7">
          <w:rPr>
            <w:lang w:val="de-DE"/>
          </w:rPr>
          <w:t xml:space="preserve"> </w:t>
        </w:r>
      </w:ins>
      <w:r w:rsidRPr="00EF6CF7">
        <w:rPr>
          <w:lang w:val="de-DE"/>
        </w:rPr>
        <w:t>Durch die Kritik und Einführung neuer Denkweisen in den Designdiskurs stellt sich somit auch die Frage nach der Aktualität und Relevanz der modernen Dogmen in der Gestaltung tec</w:t>
      </w:r>
      <w:r w:rsidRPr="00EF6CF7">
        <w:rPr>
          <w:lang w:val="de-DE"/>
        </w:rPr>
        <w:t>hnologischer Prozesse und Produkte.</w:t>
      </w:r>
    </w:p>
    <w:p w14:paraId="0C764CD6" w14:textId="77777777" w:rsidR="001E3431" w:rsidRPr="00EF6CF7" w:rsidRDefault="005308BD">
      <w:pPr>
        <w:pStyle w:val="Textkrper"/>
        <w:rPr>
          <w:lang w:val="de-DE"/>
        </w:rPr>
      </w:pPr>
      <w:r w:rsidRPr="00EF6CF7">
        <w:rPr>
          <w:lang w:val="de-DE"/>
        </w:rPr>
        <w:t>Es lässt sich zusammenfassen</w:t>
      </w:r>
      <w:ins w:id="13" w:author="Coppens, Laura (ANTHRO)" w:date="2020-05-27T17:15:00Z">
        <w:r w:rsidR="00EF6CF7">
          <w:rPr>
            <w:lang w:val="de-DE"/>
          </w:rPr>
          <w:t xml:space="preserve">: </w:t>
        </w:r>
      </w:ins>
      <w:del w:id="14" w:author="Coppens, Laura (ANTHRO)" w:date="2020-05-27T17:15:00Z">
        <w:r w:rsidRPr="00EF6CF7" w:rsidDel="00EF6CF7">
          <w:rPr>
            <w:lang w:val="de-DE"/>
          </w:rPr>
          <w:delText xml:space="preserve">, </w:delText>
        </w:r>
      </w:del>
      <w:r w:rsidRPr="00EF6CF7">
        <w:rPr>
          <w:lang w:val="de-DE"/>
        </w:rPr>
        <w:t>D</w:t>
      </w:r>
      <w:r w:rsidRPr="00EF6CF7">
        <w:rPr>
          <w:lang w:val="de-DE"/>
        </w:rPr>
        <w:t>er Stand der Theorien und Praktiken in Design wird den heutigen Problematiken in Bezug auf die planetaren Auswirkungen von selbigem nicht gerecht. Die gängigen Ansätze in Design und Produkt</w:t>
      </w:r>
      <w:r w:rsidRPr="00EF6CF7">
        <w:rPr>
          <w:lang w:val="de-DE"/>
        </w:rPr>
        <w:t>ion klammern das Nicht-Menschliche, also zum Beispiel Materialien oder Produkte, kategorisch von einer ethischen Betrachtung aus. Die Umwelt, aus welcher wir Rohmaterialen beziehen, die Materialien selbst und auch die Prozesse des Recyclings und Entsorgens</w:t>
      </w:r>
      <w:r w:rsidRPr="00EF6CF7">
        <w:rPr>
          <w:lang w:val="de-DE"/>
        </w:rPr>
        <w:t xml:space="preserve"> werden maximal unter Berücksichtigung der Kosten begutachtet. Wenn die menschliche Perspektive im Zentrum steht, wird das nicht-menschliche unweigerlich zu einer </w:t>
      </w:r>
      <w:proofErr w:type="spellStart"/>
      <w:r w:rsidRPr="00EF6CF7">
        <w:rPr>
          <w:lang w:val="de-DE"/>
        </w:rPr>
        <w:t>Externalität</w:t>
      </w:r>
      <w:proofErr w:type="spellEnd"/>
      <w:r w:rsidRPr="00EF6CF7">
        <w:rPr>
          <w:lang w:val="de-DE"/>
        </w:rPr>
        <w:t xml:space="preserve"> im Design.</w:t>
      </w:r>
    </w:p>
    <w:p w14:paraId="316E5D9F" w14:textId="77777777" w:rsidR="001E3431" w:rsidRPr="00EF6CF7" w:rsidRDefault="005308BD">
      <w:pPr>
        <w:pStyle w:val="berschrift2"/>
        <w:tabs>
          <w:tab w:val="left" w:pos="0"/>
        </w:tabs>
        <w:rPr>
          <w:lang w:val="de-DE"/>
        </w:rPr>
      </w:pPr>
      <w:bookmarkStart w:id="15" w:name="animismus"/>
      <w:r w:rsidRPr="00EF6CF7">
        <w:rPr>
          <w:lang w:val="de-DE"/>
        </w:rPr>
        <w:t>Animismus</w:t>
      </w:r>
      <w:bookmarkEnd w:id="15"/>
    </w:p>
    <w:p w14:paraId="720A7938" w14:textId="77777777" w:rsidR="001E3431" w:rsidRPr="00EF6CF7" w:rsidRDefault="005308BD">
      <w:pPr>
        <w:pStyle w:val="Firstparagraph"/>
        <w:rPr>
          <w:lang w:val="de-DE"/>
        </w:rPr>
      </w:pPr>
      <w:r w:rsidRPr="00EF6CF7">
        <w:rPr>
          <w:lang w:val="de-DE"/>
        </w:rPr>
        <w:t>Seit geraumer Zeit ist eine wachsende Auseinandersetzung</w:t>
      </w:r>
      <w:del w:id="16" w:author="Coppens, Laura (ANTHRO)" w:date="2020-05-27T17:44:00Z">
        <w:r w:rsidRPr="00EF6CF7" w:rsidDel="00EF6CF7">
          <w:rPr>
            <w:lang w:val="de-DE"/>
          </w:rPr>
          <w:delText>en</w:delText>
        </w:r>
      </w:del>
      <w:r w:rsidRPr="00EF6CF7">
        <w:rPr>
          <w:lang w:val="de-DE"/>
        </w:rPr>
        <w:t xml:space="preserve"> </w:t>
      </w:r>
      <w:r w:rsidRPr="00EF6CF7">
        <w:rPr>
          <w:lang w:val="de-DE"/>
        </w:rPr>
        <w:t xml:space="preserve">in </w:t>
      </w:r>
      <w:del w:id="17" w:author="Coppens, Laura (ANTHRO)" w:date="2020-05-27T17:53:00Z">
        <w:r w:rsidRPr="00EF6CF7" w:rsidDel="00EF6CF7">
          <w:rPr>
            <w:lang w:val="de-DE"/>
          </w:rPr>
          <w:delText xml:space="preserve">Anthropologie </w:delText>
        </w:r>
      </w:del>
      <w:ins w:id="18" w:author="Coppens, Laura (ANTHRO)" w:date="2020-05-27T17:53:00Z">
        <w:r w:rsidR="00EF6CF7">
          <w:rPr>
            <w:lang w:val="de-DE"/>
          </w:rPr>
          <w:t>Sozialanthropologie</w:t>
        </w:r>
        <w:r w:rsidR="00EF6CF7" w:rsidRPr="00EF6CF7">
          <w:rPr>
            <w:lang w:val="de-DE"/>
          </w:rPr>
          <w:t xml:space="preserve"> </w:t>
        </w:r>
      </w:ins>
      <w:r w:rsidRPr="00EF6CF7">
        <w:rPr>
          <w:lang w:val="de-DE"/>
        </w:rPr>
        <w:t xml:space="preserve">und Philosophie </w:t>
      </w:r>
      <w:del w:id="19" w:author="Coppens, Laura (ANTHRO)" w:date="2020-05-27T17:44:00Z">
        <w:r w:rsidRPr="00EF6CF7" w:rsidDel="00EF6CF7">
          <w:rPr>
            <w:lang w:val="de-DE"/>
          </w:rPr>
          <w:delText xml:space="preserve">am </w:delText>
        </w:r>
      </w:del>
      <w:ins w:id="20" w:author="Coppens, Laura (ANTHRO)" w:date="2020-05-27T17:44:00Z">
        <w:r w:rsidR="00EF6CF7">
          <w:rPr>
            <w:lang w:val="de-DE"/>
          </w:rPr>
          <w:t>mit dem</w:t>
        </w:r>
        <w:r w:rsidR="00EF6CF7" w:rsidRPr="00EF6CF7">
          <w:rPr>
            <w:lang w:val="de-DE"/>
          </w:rPr>
          <w:t xml:space="preserve"> </w:t>
        </w:r>
      </w:ins>
      <w:r w:rsidRPr="00EF6CF7">
        <w:rPr>
          <w:lang w:val="de-DE"/>
        </w:rPr>
        <w:t>Konzept des Animismus festzustellen, was an einer Zunahme von Publikationen und ersichtlich ist</w:t>
      </w:r>
      <w:ins w:id="21" w:author="Coppens, Laura (ANTHRO)" w:date="2020-05-27T17:44:00Z">
        <w:r w:rsidR="00EF6CF7">
          <w:rPr>
            <w:lang w:val="de-DE"/>
          </w:rPr>
          <w:t xml:space="preserve"> (Referenzen)</w:t>
        </w:r>
      </w:ins>
      <w:r w:rsidRPr="00EF6CF7">
        <w:rPr>
          <w:lang w:val="de-DE"/>
        </w:rPr>
        <w:t xml:space="preserve">. Diese </w:t>
      </w:r>
      <w:proofErr w:type="spellStart"/>
      <w:r w:rsidRPr="00EF6CF7">
        <w:rPr>
          <w:lang w:val="de-DE"/>
        </w:rPr>
        <w:t>re-examieren</w:t>
      </w:r>
      <w:proofErr w:type="spellEnd"/>
      <w:r w:rsidRPr="00EF6CF7">
        <w:rPr>
          <w:lang w:val="de-DE"/>
        </w:rPr>
        <w:t xml:space="preserve"> Animismus als epistemologisches Konzept. Aus einer anthropologischen Kategorie, </w:t>
      </w:r>
      <w:ins w:id="22" w:author="Coppens, Laura (ANTHRO)" w:date="2020-05-27T17:45:00Z">
        <w:r w:rsidR="00EF6CF7">
          <w:rPr>
            <w:lang w:val="de-DE"/>
          </w:rPr>
          <w:t xml:space="preserve">um </w:t>
        </w:r>
      </w:ins>
      <w:r w:rsidRPr="00EF6CF7">
        <w:rPr>
          <w:lang w:val="de-DE"/>
        </w:rPr>
        <w:t xml:space="preserve">die Glaubensform </w:t>
      </w:r>
      <w:r w:rsidRPr="00EF6CF7">
        <w:rPr>
          <w:lang w:val="de-DE"/>
        </w:rPr>
        <w:t>indigen</w:t>
      </w:r>
      <w:r w:rsidRPr="00EF6CF7">
        <w:rPr>
          <w:lang w:val="de-DE"/>
        </w:rPr>
        <w:t xml:space="preserve">er </w:t>
      </w:r>
      <w:del w:id="23" w:author="Coppens, Laura (ANTHRO)" w:date="2020-05-27T17:46:00Z">
        <w:r w:rsidRPr="00EF6CF7" w:rsidDel="00EF6CF7">
          <w:rPr>
            <w:lang w:val="de-DE"/>
          </w:rPr>
          <w:delText xml:space="preserve">Völker </w:delText>
        </w:r>
      </w:del>
      <w:ins w:id="24" w:author="Coppens, Laura (ANTHRO)" w:date="2020-05-27T17:46:00Z">
        <w:r w:rsidR="00EF6CF7">
          <w:rPr>
            <w:lang w:val="de-DE"/>
          </w:rPr>
          <w:t>Gesellschaften</w:t>
        </w:r>
        <w:r w:rsidR="00EF6CF7" w:rsidRPr="00EF6CF7">
          <w:rPr>
            <w:lang w:val="de-DE"/>
          </w:rPr>
          <w:t xml:space="preserve"> </w:t>
        </w:r>
      </w:ins>
      <w:r w:rsidRPr="00EF6CF7">
        <w:rPr>
          <w:lang w:val="de-DE"/>
        </w:rPr>
        <w:t>zu beschreiben wird ein grundlegende Form die Welt zu analysieren.</w:t>
      </w:r>
    </w:p>
    <w:p w14:paraId="16D95F18" w14:textId="77777777" w:rsidR="001E3431" w:rsidRPr="00EF6CF7" w:rsidRDefault="005308BD">
      <w:pPr>
        <w:pStyle w:val="Textkrper"/>
        <w:rPr>
          <w:lang w:val="de-DE"/>
        </w:rPr>
      </w:pPr>
      <w:r w:rsidRPr="00EF6CF7">
        <w:rPr>
          <w:lang w:val="de-DE"/>
        </w:rPr>
        <w:t>Der Begriff Animismus ist kolonialen Ursprungs. Der Anthropologe E. B. Tylor, welcher erstmal den Begriff definierte und mit ihm arbeitete, sah im Animismus eine verfehlte Epistem</w:t>
      </w:r>
      <w:r w:rsidRPr="00EF6CF7">
        <w:rPr>
          <w:lang w:val="de-DE"/>
        </w:rPr>
        <w:t xml:space="preserve">ologie. </w:t>
      </w:r>
      <w:commentRangeStart w:id="25"/>
      <w:r w:rsidRPr="00EF6CF7">
        <w:rPr>
          <w:lang w:val="de-DE"/>
        </w:rPr>
        <w:t xml:space="preserve">Das bedeutet in diesem Fall, dass er im Animismus </w:t>
      </w:r>
      <w:r w:rsidRPr="00EF6CF7">
        <w:rPr>
          <w:lang w:val="de-DE"/>
        </w:rPr>
        <w:t>den e</w:t>
      </w:r>
      <w:r w:rsidRPr="00EF6CF7">
        <w:rPr>
          <w:lang w:val="de-DE"/>
        </w:rPr>
        <w:t>r</w:t>
      </w:r>
      <w:r w:rsidRPr="00EF6CF7">
        <w:rPr>
          <w:lang w:val="de-DE"/>
        </w:rPr>
        <w:t xml:space="preserve"> </w:t>
      </w:r>
      <w:r w:rsidRPr="00EF6CF7">
        <w:rPr>
          <w:i/>
          <w:iCs/>
          <w:lang w:val="de-DE"/>
        </w:rPr>
        <w:t>den Wilden</w:t>
      </w:r>
      <w:r w:rsidRPr="00EF6CF7">
        <w:rPr>
          <w:lang w:val="de-DE"/>
        </w:rPr>
        <w:t xml:space="preserve"> und Kindern zuschrieb, eine falsche Art die Welt zu verstehen sah. </w:t>
      </w:r>
      <w:r w:rsidRPr="00EF6CF7">
        <w:rPr>
          <w:lang w:val="de-DE"/>
        </w:rPr>
        <w:t xml:space="preserve">Er positionierte diese dann auch gegenüber der Wissenschaft der </w:t>
      </w:r>
      <w:proofErr w:type="spellStart"/>
      <w:r w:rsidRPr="00EF6CF7">
        <w:rPr>
          <w:lang w:val="de-DE"/>
        </w:rPr>
        <w:t>weissen</w:t>
      </w:r>
      <w:proofErr w:type="spellEnd"/>
      <w:r w:rsidRPr="00EF6CF7">
        <w:rPr>
          <w:lang w:val="de-DE"/>
        </w:rPr>
        <w:t xml:space="preserve"> Herren, welche die richtige Weise war.</w:t>
      </w:r>
      <w:commentRangeEnd w:id="25"/>
      <w:r w:rsidR="00EF6CF7">
        <w:rPr>
          <w:rStyle w:val="Kommentarzeichen"/>
        </w:rPr>
        <w:commentReference w:id="25"/>
      </w:r>
      <w:r w:rsidRPr="00EF6CF7">
        <w:rPr>
          <w:lang w:val="de-DE"/>
        </w:rPr>
        <w:t xml:space="preserve"> De</w:t>
      </w:r>
      <w:r w:rsidRPr="00EF6CF7">
        <w:rPr>
          <w:lang w:val="de-DE"/>
        </w:rPr>
        <w:t xml:space="preserve">r Begriff wurde danach unhinterfragt übernommen und gilt bis heute noch als ein </w:t>
      </w:r>
      <w:commentRangeStart w:id="26"/>
      <w:r w:rsidRPr="00EF6CF7">
        <w:rPr>
          <w:lang w:val="de-DE"/>
        </w:rPr>
        <w:t>Grundstein der Anthropologie</w:t>
      </w:r>
      <w:commentRangeEnd w:id="26"/>
      <w:r w:rsidR="00EF6CF7">
        <w:rPr>
          <w:rStyle w:val="Kommentarzeichen"/>
        </w:rPr>
        <w:commentReference w:id="26"/>
      </w:r>
      <w:r w:rsidRPr="00EF6CF7">
        <w:rPr>
          <w:lang w:val="de-DE"/>
        </w:rPr>
        <w:t xml:space="preserve">. Der </w:t>
      </w:r>
      <w:proofErr w:type="spellStart"/>
      <w:r w:rsidRPr="00EF6CF7">
        <w:rPr>
          <w:lang w:val="de-DE"/>
        </w:rPr>
        <w:t>grosse</w:t>
      </w:r>
      <w:proofErr w:type="spellEnd"/>
      <w:r w:rsidRPr="00EF6CF7">
        <w:rPr>
          <w:lang w:val="de-DE"/>
        </w:rPr>
        <w:t xml:space="preserve"> Fehler den </w:t>
      </w:r>
      <w:commentRangeStart w:id="27"/>
      <w:r w:rsidRPr="00EF6CF7">
        <w:rPr>
          <w:lang w:val="de-DE"/>
        </w:rPr>
        <w:t xml:space="preserve">die Anthropologie </w:t>
      </w:r>
      <w:commentRangeEnd w:id="27"/>
      <w:r w:rsidR="00EF6CF7">
        <w:rPr>
          <w:rStyle w:val="Kommentarzeichen"/>
        </w:rPr>
        <w:commentReference w:id="27"/>
      </w:r>
      <w:r w:rsidRPr="00EF6CF7">
        <w:rPr>
          <w:lang w:val="de-DE"/>
        </w:rPr>
        <w:t>dabei beging, ist die Projektion der eigenen Vorstellung von Selbst in die Studien-Subjekte, während deren</w:t>
      </w:r>
      <w:r w:rsidRPr="00EF6CF7">
        <w:rPr>
          <w:lang w:val="de-DE"/>
        </w:rPr>
        <w:t xml:space="preserve"> indigenes Wissen, deren Glauben und Praxen infantilisiert und als falsch abgestempelt wurden (vgl. Bird‐David 2002).</w:t>
      </w:r>
    </w:p>
    <w:p w14:paraId="2C21D80A" w14:textId="77777777" w:rsidR="001E3431" w:rsidRPr="00EF6CF7" w:rsidRDefault="005308BD">
      <w:pPr>
        <w:pStyle w:val="Textkrper"/>
        <w:rPr>
          <w:lang w:val="de-DE"/>
        </w:rPr>
      </w:pPr>
      <w:r w:rsidRPr="00EF6CF7">
        <w:rPr>
          <w:lang w:val="de-DE"/>
        </w:rPr>
        <w:t>In neuen Untersuchungen wird der Animismus als relationale Epistemologie gehandelt und kann dem Posthumanismus zugeschrieben werden. Diese</w:t>
      </w:r>
      <w:r w:rsidRPr="00EF6CF7">
        <w:rPr>
          <w:lang w:val="de-DE"/>
        </w:rPr>
        <w:t>r möchte humanistische Werte nicht abschaffen. Viel eher geht es in diesem darum eine ernsthafte Diskussion darüber</w:t>
      </w:r>
      <w:ins w:id="28" w:author="Coppens, Laura (ANTHRO)" w:date="2020-05-27T17:52:00Z">
        <w:r w:rsidR="00EF6CF7">
          <w:rPr>
            <w:lang w:val="de-DE"/>
          </w:rPr>
          <w:t xml:space="preserve"> zu</w:t>
        </w:r>
      </w:ins>
      <w:r w:rsidRPr="00EF6CF7">
        <w:rPr>
          <w:lang w:val="de-DE"/>
        </w:rPr>
        <w:t xml:space="preserve"> führen, was es </w:t>
      </w:r>
      <w:proofErr w:type="spellStart"/>
      <w:r w:rsidRPr="00EF6CF7">
        <w:rPr>
          <w:lang w:val="de-DE"/>
        </w:rPr>
        <w:t>heisst</w:t>
      </w:r>
      <w:proofErr w:type="spellEnd"/>
      <w:r w:rsidRPr="00EF6CF7">
        <w:rPr>
          <w:lang w:val="de-DE"/>
        </w:rPr>
        <w:t xml:space="preserve"> Mensch zu sein, in einer durch und durch </w:t>
      </w:r>
      <w:proofErr w:type="spellStart"/>
      <w:r w:rsidRPr="00EF6CF7">
        <w:rPr>
          <w:lang w:val="de-DE"/>
        </w:rPr>
        <w:t>technologisierten</w:t>
      </w:r>
      <w:proofErr w:type="spellEnd"/>
      <w:r w:rsidRPr="00EF6CF7">
        <w:rPr>
          <w:lang w:val="de-DE"/>
        </w:rPr>
        <w:t xml:space="preserve"> Welt mit Hilfe von aktualisierten Theorien aus den Biowisse</w:t>
      </w:r>
      <w:r w:rsidRPr="00EF6CF7">
        <w:rPr>
          <w:lang w:val="de-DE"/>
        </w:rPr>
        <w:t xml:space="preserve">nschaften, der Anthropologie und Philosophie. Der </w:t>
      </w:r>
      <w:r w:rsidRPr="00EF6CF7">
        <w:rPr>
          <w:lang w:val="de-DE"/>
        </w:rPr>
        <w:lastRenderedPageBreak/>
        <w:t>Begriff Animismus vereint unterschiedliche Bedeutungen und Definitionen; Ihnen ist gemeinsam, das in einem Animismus den Dingen mehr zugesprochen wird, als nur passive Objekte zu sein - sie werden durch epi</w:t>
      </w:r>
      <w:r w:rsidRPr="00EF6CF7">
        <w:rPr>
          <w:lang w:val="de-DE"/>
        </w:rPr>
        <w:t xml:space="preserve">stemologische und poetische Handgriffe zu handelnden </w:t>
      </w:r>
      <w:commentRangeStart w:id="29"/>
      <w:r w:rsidRPr="00EF6CF7">
        <w:rPr>
          <w:lang w:val="de-DE"/>
        </w:rPr>
        <w:t>Subjekten.</w:t>
      </w:r>
      <w:commentRangeEnd w:id="29"/>
      <w:r w:rsidR="00EF6CF7">
        <w:rPr>
          <w:rStyle w:val="Kommentarzeichen"/>
        </w:rPr>
        <w:commentReference w:id="29"/>
      </w:r>
    </w:p>
    <w:p w14:paraId="2969B394" w14:textId="77777777" w:rsidR="001E3431" w:rsidRPr="00EF6CF7" w:rsidRDefault="005308BD">
      <w:pPr>
        <w:pStyle w:val="Textkrper"/>
        <w:rPr>
          <w:lang w:val="de-DE"/>
        </w:rPr>
      </w:pPr>
      <w:r w:rsidRPr="00EF6CF7">
        <w:rPr>
          <w:lang w:val="de-DE"/>
        </w:rPr>
        <w:t>Doch auch der Animismus bringt Probleme mit sich. Nebst einer Vermengung von Bedeutungen, welche Schwierigkeiten für ein Verständnis mit sich trägt, hat der Begriff weiterhin eine koloniale Ve</w:t>
      </w:r>
      <w:r w:rsidRPr="00EF6CF7">
        <w:rPr>
          <w:lang w:val="de-DE"/>
        </w:rPr>
        <w:t>rgangenheit, welche kritisch reflektiert werden muss.</w:t>
      </w:r>
    </w:p>
    <w:p w14:paraId="571AF43B" w14:textId="77777777" w:rsidR="001E3431" w:rsidRPr="00EF6CF7" w:rsidRDefault="005308BD">
      <w:pPr>
        <w:pStyle w:val="Textkrper"/>
        <w:rPr>
          <w:lang w:val="de-DE"/>
        </w:rPr>
      </w:pPr>
      <w:r w:rsidRPr="00EF6CF7">
        <w:rPr>
          <w:lang w:val="de-DE"/>
        </w:rPr>
        <w:t xml:space="preserve">Trotz dieser Unzulänglichkeiten, sind überraschenderweise die Potentiale des Animismus für das Design </w:t>
      </w:r>
      <w:del w:id="30" w:author="Coppens, Laura (ANTHRO)" w:date="2020-05-27T17:55:00Z">
        <w:r w:rsidRPr="00EF6CF7" w:rsidDel="00EF6CF7">
          <w:rPr>
            <w:lang w:val="de-DE"/>
          </w:rPr>
          <w:delText xml:space="preserve">sind </w:delText>
        </w:r>
      </w:del>
      <w:r w:rsidRPr="00EF6CF7">
        <w:rPr>
          <w:lang w:val="de-DE"/>
        </w:rPr>
        <w:t>jedoch nahezu unerforscht. Ein animistischer Ansatz kann neue Wege für Design-Forschung und dam</w:t>
      </w:r>
      <w:r w:rsidRPr="00EF6CF7">
        <w:rPr>
          <w:lang w:val="de-DE"/>
        </w:rPr>
        <w:t>it auch für Design-Praxen eröffnen. Wie wir die Dinge in und durch Design betrachten, gestalten und untersuchen eröffnet neue Möglichkeiten für In-der-Welt-Sein (vgl. Willis 2006, 80).</w:t>
      </w:r>
    </w:p>
    <w:p w14:paraId="40184F81" w14:textId="77777777" w:rsidR="001E3431" w:rsidRPr="00EF6CF7" w:rsidRDefault="005308BD">
      <w:pPr>
        <w:pStyle w:val="berschrift2"/>
        <w:tabs>
          <w:tab w:val="left" w:pos="0"/>
        </w:tabs>
        <w:rPr>
          <w:lang w:val="de-DE"/>
        </w:rPr>
      </w:pPr>
      <w:bookmarkStart w:id="31" w:name="ansatz-hypothese-ii"/>
      <w:r w:rsidRPr="00EF6CF7">
        <w:rPr>
          <w:lang w:val="de-DE"/>
        </w:rPr>
        <w:t>Ansatz, Hypothese II</w:t>
      </w:r>
      <w:bookmarkEnd w:id="31"/>
    </w:p>
    <w:p w14:paraId="7FAEDA0E" w14:textId="77777777" w:rsidR="001E3431" w:rsidRPr="00EF6CF7" w:rsidRDefault="005308BD">
      <w:pPr>
        <w:pStyle w:val="Quotations"/>
        <w:ind w:left="720" w:right="0"/>
        <w:rPr>
          <w:lang w:val="de-DE"/>
        </w:rPr>
      </w:pPr>
      <w:r w:rsidRPr="00EF6CF7">
        <w:rPr>
          <w:lang w:val="de-DE"/>
        </w:rPr>
        <w:t>“</w:t>
      </w:r>
      <w:proofErr w:type="spellStart"/>
      <w:r w:rsidRPr="00EF6CF7">
        <w:rPr>
          <w:lang w:val="de-DE"/>
        </w:rPr>
        <w:t>Any</w:t>
      </w:r>
      <w:proofErr w:type="spellEnd"/>
      <w:r w:rsidRPr="00EF6CF7">
        <w:rPr>
          <w:lang w:val="de-DE"/>
        </w:rPr>
        <w:t xml:space="preserve"> </w:t>
      </w:r>
      <w:proofErr w:type="spellStart"/>
      <w:r w:rsidRPr="00EF6CF7">
        <w:rPr>
          <w:lang w:val="de-DE"/>
        </w:rPr>
        <w:t>sufficiently</w:t>
      </w:r>
      <w:proofErr w:type="spellEnd"/>
      <w:r w:rsidRPr="00EF6CF7">
        <w:rPr>
          <w:lang w:val="de-DE"/>
        </w:rPr>
        <w:t xml:space="preserve"> </w:t>
      </w:r>
      <w:proofErr w:type="spellStart"/>
      <w:r w:rsidRPr="00EF6CF7">
        <w:rPr>
          <w:lang w:val="de-DE"/>
        </w:rPr>
        <w:t>advanced</w:t>
      </w:r>
      <w:proofErr w:type="spellEnd"/>
      <w:r w:rsidRPr="00EF6CF7">
        <w:rPr>
          <w:lang w:val="de-DE"/>
        </w:rPr>
        <w:t xml:space="preserve"> </w:t>
      </w:r>
      <w:proofErr w:type="spellStart"/>
      <w:r w:rsidRPr="00EF6CF7">
        <w:rPr>
          <w:lang w:val="de-DE"/>
        </w:rPr>
        <w:t>technology</w:t>
      </w:r>
      <w:proofErr w:type="spellEnd"/>
      <w:r w:rsidRPr="00EF6CF7">
        <w:rPr>
          <w:lang w:val="de-DE"/>
        </w:rPr>
        <w:t xml:space="preserve"> </w:t>
      </w:r>
      <w:proofErr w:type="spellStart"/>
      <w:r w:rsidRPr="00EF6CF7">
        <w:rPr>
          <w:lang w:val="de-DE"/>
        </w:rPr>
        <w:t>is</w:t>
      </w:r>
      <w:proofErr w:type="spellEnd"/>
      <w:r w:rsidRPr="00EF6CF7">
        <w:rPr>
          <w:lang w:val="de-DE"/>
        </w:rPr>
        <w:t xml:space="preserve"> </w:t>
      </w:r>
      <w:proofErr w:type="spellStart"/>
      <w:r w:rsidRPr="00EF6CF7">
        <w:rPr>
          <w:lang w:val="de-DE"/>
        </w:rPr>
        <w:t>indisting</w:t>
      </w:r>
      <w:r w:rsidRPr="00EF6CF7">
        <w:rPr>
          <w:lang w:val="de-DE"/>
        </w:rPr>
        <w:t>uishable</w:t>
      </w:r>
      <w:proofErr w:type="spellEnd"/>
      <w:r w:rsidRPr="00EF6CF7">
        <w:rPr>
          <w:lang w:val="de-DE"/>
        </w:rPr>
        <w:t xml:space="preserve"> </w:t>
      </w:r>
      <w:proofErr w:type="spellStart"/>
      <w:r w:rsidRPr="00EF6CF7">
        <w:rPr>
          <w:lang w:val="de-DE"/>
        </w:rPr>
        <w:t>from</w:t>
      </w:r>
      <w:proofErr w:type="spellEnd"/>
      <w:r w:rsidRPr="00EF6CF7">
        <w:rPr>
          <w:lang w:val="de-DE"/>
        </w:rPr>
        <w:t xml:space="preserve"> </w:t>
      </w:r>
      <w:proofErr w:type="spellStart"/>
      <w:r w:rsidRPr="00EF6CF7">
        <w:rPr>
          <w:lang w:val="de-DE"/>
        </w:rPr>
        <w:t>magic</w:t>
      </w:r>
      <w:proofErr w:type="spellEnd"/>
      <w:r w:rsidRPr="00EF6CF7">
        <w:rPr>
          <w:lang w:val="de-DE"/>
        </w:rPr>
        <w:t>.” - Arthur C. Clarke</w:t>
      </w:r>
    </w:p>
    <w:p w14:paraId="71F05540" w14:textId="77777777" w:rsidR="001E3431" w:rsidRPr="00EF6CF7" w:rsidRDefault="005308BD">
      <w:pPr>
        <w:pStyle w:val="Firstparagraph"/>
        <w:rPr>
          <w:lang w:val="de-DE"/>
        </w:rPr>
      </w:pPr>
      <w:r w:rsidRPr="00EF6CF7">
        <w:rPr>
          <w:lang w:val="de-DE"/>
        </w:rPr>
        <w:t>Animismus als metaphorisches Konzept ermöglicht den Zugang zu den uns umgebenden und wachsenden Komplexitäten, dessen was sich uns auf einer rein rationalen Ebene entzieht. Dazu gehören technologische Produkte und P</w:t>
      </w:r>
      <w:r w:rsidRPr="00EF6CF7">
        <w:rPr>
          <w:lang w:val="de-DE"/>
        </w:rPr>
        <w:t xml:space="preserve">rozesse, von Unterhaltungselektronik hin zu </w:t>
      </w:r>
      <w:proofErr w:type="spellStart"/>
      <w:r w:rsidRPr="00EF6CF7">
        <w:rPr>
          <w:lang w:val="de-DE"/>
        </w:rPr>
        <w:t>Social</w:t>
      </w:r>
      <w:proofErr w:type="spellEnd"/>
      <w:r w:rsidRPr="00EF6CF7">
        <w:rPr>
          <w:lang w:val="de-DE"/>
        </w:rPr>
        <w:t>-Media Algorithmen.</w:t>
      </w:r>
    </w:p>
    <w:p w14:paraId="2C03765B" w14:textId="77777777" w:rsidR="001E3431" w:rsidRPr="00EF6CF7" w:rsidRDefault="005308BD">
      <w:pPr>
        <w:pStyle w:val="Textkrper"/>
        <w:rPr>
          <w:lang w:val="de-DE"/>
        </w:rPr>
      </w:pPr>
      <w:r w:rsidRPr="00EF6CF7">
        <w:rPr>
          <w:lang w:val="de-DE"/>
        </w:rPr>
        <w:t>Zwei Ansätze scheinen sich für das Forschungsprojekt besonders zu eignen.</w:t>
      </w:r>
    </w:p>
    <w:p w14:paraId="1BE04F83" w14:textId="77777777" w:rsidR="001E3431" w:rsidRPr="00EF6CF7" w:rsidRDefault="005308BD">
      <w:pPr>
        <w:pStyle w:val="berschrift3"/>
        <w:tabs>
          <w:tab w:val="left" w:pos="0"/>
        </w:tabs>
        <w:rPr>
          <w:lang w:val="de-DE"/>
        </w:rPr>
      </w:pPr>
      <w:bookmarkStart w:id="32" w:name="ansatz-1-narrative"/>
      <w:r w:rsidRPr="00EF6CF7">
        <w:rPr>
          <w:lang w:val="de-DE"/>
        </w:rPr>
        <w:t>Ansatz 1: Narrative</w:t>
      </w:r>
      <w:bookmarkEnd w:id="32"/>
    </w:p>
    <w:p w14:paraId="07570EE3" w14:textId="77777777" w:rsidR="001E3431" w:rsidRPr="00EF6CF7" w:rsidRDefault="005308BD">
      <w:pPr>
        <w:pStyle w:val="Firstparagraph"/>
        <w:rPr>
          <w:lang w:val="de-DE"/>
        </w:rPr>
      </w:pPr>
      <w:r w:rsidRPr="00EF6CF7">
        <w:rPr>
          <w:lang w:val="de-DE"/>
        </w:rPr>
        <w:t xml:space="preserve">Das Narrativ einer Technologie bestimmt oft die Wertigkeit und den Umgang gegenüber dieser. </w:t>
      </w:r>
      <w:r w:rsidRPr="00EF6CF7">
        <w:rPr>
          <w:lang w:val="de-DE"/>
        </w:rPr>
        <w:t xml:space="preserve">So ist in der Unterhaltungs-Elektronik zum Beispiel das Narrativ der Innovation eine treibende Kraft im Konsum von Smartphones. In </w:t>
      </w:r>
      <w:proofErr w:type="spellStart"/>
      <w:r w:rsidRPr="00EF6CF7">
        <w:rPr>
          <w:lang w:val="de-DE"/>
        </w:rPr>
        <w:t>regelmässigen</w:t>
      </w:r>
      <w:proofErr w:type="spellEnd"/>
      <w:r w:rsidRPr="00EF6CF7">
        <w:rPr>
          <w:lang w:val="de-DE"/>
        </w:rPr>
        <w:t xml:space="preserve"> Abständen wird eine neue Variante eines Smartphones veröffentlicht mit leicht abgeänderten Spezifikationen, wie</w:t>
      </w:r>
      <w:r w:rsidRPr="00EF6CF7">
        <w:rPr>
          <w:lang w:val="de-DE"/>
        </w:rPr>
        <w:t xml:space="preserve"> zum Beispiel einer besseren Kamera-Auflösung. Die Veröffentlichung des neuen Models mindert die Wertigkeit des alten und drängt den Konsumenten zum Neukauf. Ein Verkaufsmodel welches darauf aufbaut ist das Smartphone im Abonnement.</w:t>
      </w:r>
    </w:p>
    <w:p w14:paraId="31E2DA15" w14:textId="77777777" w:rsidR="001E3431" w:rsidRPr="00EF6CF7" w:rsidRDefault="005308BD">
      <w:pPr>
        <w:pStyle w:val="Textkrper"/>
        <w:rPr>
          <w:lang w:val="de-DE"/>
        </w:rPr>
      </w:pPr>
      <w:r w:rsidRPr="00EF6CF7">
        <w:rPr>
          <w:lang w:val="de-DE"/>
        </w:rPr>
        <w:t xml:space="preserve">Das </w:t>
      </w:r>
      <w:r w:rsidRPr="00EF6CF7">
        <w:rPr>
          <w:lang w:val="de-DE"/>
        </w:rPr>
        <w:t xml:space="preserve">Erschaffen von Narrativen wird im Spekulativen Design von Dunne und </w:t>
      </w:r>
      <w:proofErr w:type="spellStart"/>
      <w:r w:rsidRPr="00EF6CF7">
        <w:rPr>
          <w:lang w:val="de-DE"/>
        </w:rPr>
        <w:t>Raby</w:t>
      </w:r>
      <w:proofErr w:type="spellEnd"/>
      <w:r w:rsidRPr="00EF6CF7">
        <w:rPr>
          <w:lang w:val="de-DE"/>
        </w:rPr>
        <w:t xml:space="preserve"> im Begriff </w:t>
      </w:r>
      <w:proofErr w:type="spellStart"/>
      <w:r w:rsidRPr="00EF6CF7">
        <w:rPr>
          <w:lang w:val="de-DE"/>
        </w:rPr>
        <w:t>story-making</w:t>
      </w:r>
      <w:proofErr w:type="spellEnd"/>
      <w:r w:rsidRPr="00EF6CF7">
        <w:rPr>
          <w:lang w:val="de-DE"/>
        </w:rPr>
        <w:t xml:space="preserve"> (vgl. Dunne </w:t>
      </w:r>
      <w:proofErr w:type="spellStart"/>
      <w:r w:rsidRPr="00EF6CF7">
        <w:rPr>
          <w:lang w:val="de-DE"/>
        </w:rPr>
        <w:t>and</w:t>
      </w:r>
      <w:proofErr w:type="spellEnd"/>
      <w:r w:rsidRPr="00EF6CF7">
        <w:rPr>
          <w:lang w:val="de-DE"/>
        </w:rPr>
        <w:t xml:space="preserve"> </w:t>
      </w:r>
      <w:proofErr w:type="spellStart"/>
      <w:r w:rsidRPr="00EF6CF7">
        <w:rPr>
          <w:lang w:val="de-DE"/>
        </w:rPr>
        <w:t>Raby</w:t>
      </w:r>
      <w:proofErr w:type="spellEnd"/>
      <w:r w:rsidRPr="00EF6CF7">
        <w:rPr>
          <w:lang w:val="de-DE"/>
        </w:rPr>
        <w:t xml:space="preserve"> 2013, 88) umschrieben. Es geht ihnen darum, das Potential dieser Narrative nicht der Industrie zu überlassen, sondern zur Lösung gesellsch</w:t>
      </w:r>
      <w:r w:rsidRPr="00EF6CF7">
        <w:rPr>
          <w:lang w:val="de-DE"/>
        </w:rPr>
        <w:t>aftlicher Probleme zu nutzen.</w:t>
      </w:r>
    </w:p>
    <w:p w14:paraId="66D51345" w14:textId="77777777" w:rsidR="001E3431" w:rsidRPr="00EF6CF7" w:rsidRDefault="005308BD">
      <w:pPr>
        <w:pStyle w:val="Textkrper"/>
        <w:rPr>
          <w:lang w:val="de-DE"/>
        </w:rPr>
      </w:pPr>
      <w:r w:rsidRPr="00EF6CF7">
        <w:rPr>
          <w:lang w:val="de-DE"/>
        </w:rPr>
        <w:t xml:space="preserve">Ein Beleben von Dingen ist, zumindest in unserer westlichen Kultur, </w:t>
      </w:r>
      <w:commentRangeStart w:id="33"/>
      <w:r w:rsidRPr="00EF6CF7">
        <w:rPr>
          <w:lang w:val="de-DE"/>
        </w:rPr>
        <w:t xml:space="preserve">ein wichtiger Bestandteil von Geschichten </w:t>
      </w:r>
      <w:commentRangeEnd w:id="33"/>
      <w:r w:rsidR="00EF6CF7">
        <w:rPr>
          <w:rStyle w:val="Kommentarzeichen"/>
        </w:rPr>
        <w:commentReference w:id="33"/>
      </w:r>
      <w:r w:rsidRPr="00EF6CF7">
        <w:rPr>
          <w:lang w:val="de-DE"/>
        </w:rPr>
        <w:t>findet aber in einem rationalen, humanistischen Weltbild keinen Platz, wie in der eingehenden Kritik aufgezeigt wurd</w:t>
      </w:r>
      <w:r w:rsidRPr="00EF6CF7">
        <w:rPr>
          <w:lang w:val="de-DE"/>
        </w:rPr>
        <w:t>e. Wenn ich ein Objekt jedoch nicht nur als passive Materie, sondern als etwas lebendiges, beseeltes oder handlungsfähiges erkenne, wird sich die Praxis gegenüber den Objekten als gesamtes verändern. Auf diese Weise könnten die vorgängig besprochenen Probl</w:t>
      </w:r>
      <w:r w:rsidRPr="00EF6CF7">
        <w:rPr>
          <w:lang w:val="de-DE"/>
        </w:rPr>
        <w:t>ematiken angegangen werden.</w:t>
      </w:r>
    </w:p>
    <w:p w14:paraId="17512E63" w14:textId="77777777" w:rsidR="001E3431" w:rsidRPr="00EF6CF7" w:rsidRDefault="005308BD">
      <w:pPr>
        <w:pStyle w:val="Textkrper"/>
        <w:rPr>
          <w:lang w:val="de-DE"/>
        </w:rPr>
      </w:pPr>
      <w:r w:rsidRPr="00EF6CF7">
        <w:rPr>
          <w:lang w:val="de-DE"/>
        </w:rPr>
        <w:t xml:space="preserve">In diesem ersten Ansatz möchte das Forschungsvorhaben untersuchen wie animistische Narrative </w:t>
      </w:r>
      <w:r w:rsidRPr="00EF6CF7">
        <w:rPr>
          <w:lang w:val="de-DE"/>
        </w:rPr>
        <w:lastRenderedPageBreak/>
        <w:t>rund um Technologie entwickelt und eingesetzt werden können. Im Fokus stehen vor allem Konzepte lebender, beseelter oder handlungsfähig</w:t>
      </w:r>
      <w:r w:rsidRPr="00EF6CF7">
        <w:rPr>
          <w:lang w:val="de-DE"/>
        </w:rPr>
        <w:t>er technologischer Dinge.</w:t>
      </w:r>
    </w:p>
    <w:p w14:paraId="206D4A28" w14:textId="77777777" w:rsidR="001E3431" w:rsidRPr="00EF6CF7" w:rsidRDefault="005308BD">
      <w:pPr>
        <w:pStyle w:val="berschrift3"/>
        <w:tabs>
          <w:tab w:val="left" w:pos="0"/>
        </w:tabs>
        <w:rPr>
          <w:lang w:val="de-DE"/>
        </w:rPr>
      </w:pPr>
      <w:bookmarkStart w:id="34" w:name="ansatz-2-ent-entfremdung"/>
      <w:r w:rsidRPr="00EF6CF7">
        <w:rPr>
          <w:lang w:val="de-DE"/>
        </w:rPr>
        <w:t xml:space="preserve">Ansatz 2: </w:t>
      </w:r>
      <w:proofErr w:type="spellStart"/>
      <w:r w:rsidRPr="00EF6CF7">
        <w:rPr>
          <w:lang w:val="de-DE"/>
        </w:rPr>
        <w:t>Ent</w:t>
      </w:r>
      <w:proofErr w:type="spellEnd"/>
      <w:r w:rsidRPr="00EF6CF7">
        <w:rPr>
          <w:lang w:val="de-DE"/>
        </w:rPr>
        <w:t>-Entfremdung</w:t>
      </w:r>
      <w:bookmarkEnd w:id="34"/>
    </w:p>
    <w:p w14:paraId="1BC2B13B" w14:textId="77777777" w:rsidR="001E3431" w:rsidRPr="00EF6CF7" w:rsidRDefault="005308BD">
      <w:pPr>
        <w:pStyle w:val="Firstparagraph"/>
        <w:rPr>
          <w:lang w:val="de-DE"/>
        </w:rPr>
      </w:pPr>
      <w:r w:rsidRPr="00EF6CF7">
        <w:rPr>
          <w:lang w:val="de-DE"/>
        </w:rPr>
        <w:t xml:space="preserve">Anknüpfend an den ersten Ansatz ist eine Auseinandersetzung mit Entfremdung unumgänglich. Der Begriff ist spätestens seit Karl Marx ein wichtiger Bestandteil in der Analyse kapitalistischer Prozesse. Die </w:t>
      </w:r>
      <w:r w:rsidRPr="00EF6CF7">
        <w:rPr>
          <w:lang w:val="de-DE"/>
        </w:rPr>
        <w:t xml:space="preserve">Entfremdung spielt eine wichtige Rolle um Produkte von ihrer Vergangenheit zu lösen, wie Anna </w:t>
      </w:r>
      <w:proofErr w:type="spellStart"/>
      <w:r w:rsidRPr="00EF6CF7">
        <w:rPr>
          <w:lang w:val="de-DE"/>
        </w:rPr>
        <w:t>Tsing</w:t>
      </w:r>
      <w:proofErr w:type="spellEnd"/>
      <w:r w:rsidRPr="00EF6CF7">
        <w:rPr>
          <w:lang w:val="de-DE"/>
        </w:rPr>
        <w:t xml:space="preserve"> in ihrer Studie zu globalen Lieferketten aufzeigt (vgl. </w:t>
      </w:r>
      <w:proofErr w:type="spellStart"/>
      <w:r w:rsidRPr="00EF6CF7">
        <w:rPr>
          <w:lang w:val="de-DE"/>
        </w:rPr>
        <w:t>Tsing</w:t>
      </w:r>
      <w:proofErr w:type="spellEnd"/>
      <w:r w:rsidRPr="00EF6CF7">
        <w:rPr>
          <w:lang w:val="de-DE"/>
        </w:rPr>
        <w:t xml:space="preserve"> 2015). Gegenüber dem Konsumenten technologischer Produkte und Prozesse schlägt sich die Entfre</w:t>
      </w:r>
      <w:r w:rsidRPr="00EF6CF7">
        <w:rPr>
          <w:lang w:val="de-DE"/>
        </w:rPr>
        <w:t>mdung insbesondere in der Gestaltung der technologischen Artefakte sowie dem Branding dieser nieder. Die Produkte werden bewusst von ihrer Vergangenheit gelöst um sicherzustellen, dass dieses den Narrativen der Marke entspricht.</w:t>
      </w:r>
    </w:p>
    <w:p w14:paraId="1715EFF7" w14:textId="77777777" w:rsidR="001E3431" w:rsidRPr="00EF6CF7" w:rsidRDefault="005308BD">
      <w:pPr>
        <w:pStyle w:val="Textkrper"/>
        <w:rPr>
          <w:lang w:val="de-DE"/>
        </w:rPr>
      </w:pPr>
      <w:r w:rsidRPr="00EF6CF7">
        <w:rPr>
          <w:lang w:val="de-DE"/>
        </w:rPr>
        <w:t>Ein vielleicht unerwartetes</w:t>
      </w:r>
      <w:r w:rsidRPr="00EF6CF7">
        <w:rPr>
          <w:lang w:val="de-DE"/>
        </w:rPr>
        <w:t xml:space="preserve"> Beispiel an animistischer Potentialität verbirgt sich im Öffnen und zugänglich machen technologischer Artefakte (vgl. </w:t>
      </w:r>
      <w:proofErr w:type="spellStart"/>
      <w:r w:rsidRPr="00EF6CF7">
        <w:rPr>
          <w:lang w:val="de-DE"/>
        </w:rPr>
        <w:t>Snake-Beings</w:t>
      </w:r>
      <w:proofErr w:type="spellEnd"/>
      <w:r w:rsidRPr="00EF6CF7">
        <w:rPr>
          <w:lang w:val="de-DE"/>
        </w:rPr>
        <w:t xml:space="preserve"> 2018) sowie der Wiedereinbettung in ihre Herkunftsnarrative. Eine Forschungsarbeit zur Gestaltung von Phone-</w:t>
      </w:r>
      <w:proofErr w:type="spellStart"/>
      <w:r w:rsidRPr="00EF6CF7">
        <w:rPr>
          <w:lang w:val="de-DE"/>
        </w:rPr>
        <w:t>Repairshops</w:t>
      </w:r>
      <w:proofErr w:type="spellEnd"/>
      <w:r w:rsidRPr="00EF6CF7">
        <w:rPr>
          <w:lang w:val="de-DE"/>
        </w:rPr>
        <w:t xml:space="preserve"> in W</w:t>
      </w:r>
      <w:r w:rsidRPr="00EF6CF7">
        <w:rPr>
          <w:lang w:val="de-DE"/>
        </w:rPr>
        <w:t>ashington kommt beispielweise zum Schluss, dass die Begegnung mit dem geöffneten Produkt für die Kund*innen weitaus emotionaler und bindender ist, als wenn die Reparaturarbeit nicht vor deren Augen stattfindet (vgl. Bell et al. 2018).</w:t>
      </w:r>
    </w:p>
    <w:p w14:paraId="3FA38DCE" w14:textId="77777777" w:rsidR="001E3431" w:rsidRPr="00EF6CF7" w:rsidRDefault="005308BD">
      <w:pPr>
        <w:pStyle w:val="Textkrper"/>
        <w:rPr>
          <w:lang w:val="de-DE"/>
        </w:rPr>
      </w:pPr>
      <w:r w:rsidRPr="00EF6CF7">
        <w:rPr>
          <w:lang w:val="de-DE"/>
        </w:rPr>
        <w:t xml:space="preserve">Dieser zweite Ansatz </w:t>
      </w:r>
      <w:r w:rsidRPr="00EF6CF7">
        <w:rPr>
          <w:lang w:val="de-DE"/>
        </w:rPr>
        <w:t xml:space="preserve">verfolgt die weitaus physischere Seite eines animistischen Ansatzes für Technologie indem Praktiken des Öffnens und der Wiedereinbettung und deren Auswirkungen auf die </w:t>
      </w:r>
      <w:proofErr w:type="spellStart"/>
      <w:r w:rsidRPr="00EF6CF7">
        <w:rPr>
          <w:lang w:val="de-DE"/>
        </w:rPr>
        <w:t>Partizipanden</w:t>
      </w:r>
      <w:proofErr w:type="spellEnd"/>
      <w:r w:rsidRPr="00EF6CF7">
        <w:rPr>
          <w:lang w:val="de-DE"/>
        </w:rPr>
        <w:t xml:space="preserve"> untersucht werden.</w:t>
      </w:r>
    </w:p>
    <w:p w14:paraId="0083DEB9" w14:textId="77777777" w:rsidR="001E3431" w:rsidRPr="00EF6CF7" w:rsidRDefault="005308BD">
      <w:pPr>
        <w:pStyle w:val="berschrift2"/>
        <w:tabs>
          <w:tab w:val="left" w:pos="0"/>
        </w:tabs>
        <w:rPr>
          <w:lang w:val="de-DE"/>
        </w:rPr>
      </w:pPr>
      <w:bookmarkStart w:id="35" w:name="relevanz"/>
      <w:r w:rsidRPr="00EF6CF7">
        <w:rPr>
          <w:lang w:val="de-DE"/>
        </w:rPr>
        <w:t>Relevanz</w:t>
      </w:r>
      <w:bookmarkEnd w:id="35"/>
    </w:p>
    <w:p w14:paraId="5E040C3D" w14:textId="77777777" w:rsidR="001E3431" w:rsidRPr="00EF6CF7" w:rsidRDefault="005308BD">
      <w:pPr>
        <w:pStyle w:val="Firstparagraph"/>
        <w:rPr>
          <w:lang w:val="de-DE"/>
        </w:rPr>
      </w:pPr>
      <w:r w:rsidRPr="00EF6CF7">
        <w:rPr>
          <w:lang w:val="de-DE"/>
        </w:rPr>
        <w:t>Aus Sicht der Anwender ist das Problem der Umw</w:t>
      </w:r>
      <w:r w:rsidRPr="00EF6CF7">
        <w:rPr>
          <w:lang w:val="de-DE"/>
        </w:rPr>
        <w:t>eltzerstörung durch die Produktion, dem Recycling und der Kurzlebigkeit der Geräte nachvollziehbar, macht betroffen, aber auch hilflos. Ein Verständnis für die Komplexitäten aus welchen die Probleme entstehen sowie eine starke Bindung zum Objekt führen daz</w:t>
      </w:r>
      <w:r w:rsidRPr="00EF6CF7">
        <w:rPr>
          <w:lang w:val="de-DE"/>
        </w:rPr>
        <w:t>u, sich bewusster mit Herstellern und Geräten sowie deren Nachhaltigkeit auseinander zu setzen und so politischen Druck auszuüben sowie eine nachhaltigere Sorgepraxis für Geräte zu entwickeln.</w:t>
      </w:r>
    </w:p>
    <w:p w14:paraId="5C56605E" w14:textId="77777777" w:rsidR="001E3431" w:rsidRPr="00EF6CF7" w:rsidRDefault="005308BD">
      <w:pPr>
        <w:pStyle w:val="Textkrper"/>
        <w:rPr>
          <w:lang w:val="de-DE"/>
        </w:rPr>
      </w:pPr>
      <w:r w:rsidRPr="00EF6CF7">
        <w:rPr>
          <w:lang w:val="de-DE"/>
        </w:rPr>
        <w:t>Industrie- und Produktedesigner sind sich der Komplexitäten und</w:t>
      </w:r>
      <w:r w:rsidRPr="00EF6CF7">
        <w:rPr>
          <w:lang w:val="de-DE"/>
        </w:rPr>
        <w:t xml:space="preserve"> Problematiken der in ihrer Praxis verwendeten Materialien oftmals bewusst, müssen aber aufgrund der eigenen finanziellen Abhängigkeit auf nachhaltige Produktionen verzichten. Ein starkes ethisches Grundgerüst, welches benannte Problematiken nahbar macht, </w:t>
      </w:r>
      <w:r w:rsidRPr="00EF6CF7">
        <w:rPr>
          <w:lang w:val="de-DE"/>
        </w:rPr>
        <w:t>hilft im Umgang mit Kunden, Politik und Herstellern die nötige Bereitschaft für höhere Investitionen zu tätigen. Die erarbeiteten Grundlagen sollen den Designer*innen und Studios zur Verwendung und Weiterentwicklung zur Verfügung gestellt werden.</w:t>
      </w:r>
    </w:p>
    <w:p w14:paraId="78BBE424" w14:textId="77777777" w:rsidR="001E3431" w:rsidRPr="00EF6CF7" w:rsidRDefault="005308BD">
      <w:pPr>
        <w:pStyle w:val="Textkrper"/>
        <w:rPr>
          <w:lang w:val="de-DE"/>
        </w:rPr>
      </w:pPr>
      <w:r w:rsidRPr="00EF6CF7">
        <w:rPr>
          <w:lang w:val="de-DE"/>
        </w:rPr>
        <w:t>Auf wisse</w:t>
      </w:r>
      <w:r w:rsidRPr="00EF6CF7">
        <w:rPr>
          <w:lang w:val="de-DE"/>
        </w:rPr>
        <w:t xml:space="preserve">nschaftlicher Ebene möchte das Forschungsvorhaben zu einer </w:t>
      </w:r>
      <w:del w:id="36" w:author="Coppens, Laura (ANTHRO)" w:date="2020-05-27T18:03:00Z">
        <w:r w:rsidRPr="00EF6CF7" w:rsidDel="00EF6CF7">
          <w:rPr>
            <w:lang w:val="de-DE"/>
          </w:rPr>
          <w:delText xml:space="preserve">einer </w:delText>
        </w:r>
      </w:del>
      <w:r w:rsidRPr="00EF6CF7">
        <w:rPr>
          <w:lang w:val="de-DE"/>
        </w:rPr>
        <w:t xml:space="preserve">aktualisierten Theoriebildung in Design beitragen, indem Hypothesen, Begriffe und Differenzen aus Forschungstendenzen in Studien des </w:t>
      </w:r>
      <w:proofErr w:type="spellStart"/>
      <w:r w:rsidRPr="00EF6CF7">
        <w:rPr>
          <w:lang w:val="de-DE"/>
        </w:rPr>
        <w:t>Anthropozän</w:t>
      </w:r>
      <w:proofErr w:type="spellEnd"/>
      <w:r w:rsidRPr="00EF6CF7">
        <w:rPr>
          <w:lang w:val="de-DE"/>
        </w:rPr>
        <w:t xml:space="preserve"> (</w:t>
      </w:r>
      <w:del w:id="37" w:author="Coppens, Laura (ANTHRO)" w:date="2020-05-27T18:03:00Z">
        <w:r w:rsidRPr="00EF6CF7" w:rsidDel="00EF6CF7">
          <w:rPr>
            <w:lang w:val="de-DE"/>
          </w:rPr>
          <w:delText>Anthropologie</w:delText>
        </w:r>
      </w:del>
      <w:ins w:id="38" w:author="Coppens, Laura (ANTHRO)" w:date="2020-05-27T18:03:00Z">
        <w:r w:rsidR="00EF6CF7">
          <w:rPr>
            <w:lang w:val="de-DE"/>
          </w:rPr>
          <w:t>Soziala</w:t>
        </w:r>
        <w:r w:rsidR="00EF6CF7" w:rsidRPr="00EF6CF7">
          <w:rPr>
            <w:lang w:val="de-DE"/>
          </w:rPr>
          <w:t>nthropologie</w:t>
        </w:r>
      </w:ins>
      <w:r w:rsidRPr="00EF6CF7">
        <w:rPr>
          <w:lang w:val="de-DE"/>
        </w:rPr>
        <w:t>), dem Posthumanismus und der On</w:t>
      </w:r>
      <w:r w:rsidRPr="00EF6CF7">
        <w:rPr>
          <w:lang w:val="de-DE"/>
        </w:rPr>
        <w:t xml:space="preserve">tologischen Wende (Philosophie) sowie dem Neuen Materialismus (Feminist </w:t>
      </w:r>
      <w:proofErr w:type="spellStart"/>
      <w:r w:rsidRPr="00EF6CF7">
        <w:rPr>
          <w:lang w:val="de-DE"/>
        </w:rPr>
        <w:t>Materialism</w:t>
      </w:r>
      <w:proofErr w:type="spellEnd"/>
      <w:r w:rsidRPr="00EF6CF7">
        <w:rPr>
          <w:lang w:val="de-DE"/>
        </w:rPr>
        <w:t xml:space="preserve">) untersucht, transferiert und allenfalls neu formuliert werden. Das im Projekt neu generierte theoretische Wissen ist sowohl für die Designforschung als auch für die </w:t>
      </w:r>
      <w:r w:rsidRPr="00EF6CF7">
        <w:rPr>
          <w:lang w:val="de-DE"/>
        </w:rPr>
        <w:lastRenderedPageBreak/>
        <w:t>Wissen</w:t>
      </w:r>
      <w:r w:rsidRPr="00EF6CF7">
        <w:rPr>
          <w:lang w:val="de-DE"/>
        </w:rPr>
        <w:t xml:space="preserve">schafts- und Technologiestudien (STS, </w:t>
      </w:r>
      <w:proofErr w:type="spellStart"/>
      <w:r w:rsidRPr="00EF6CF7">
        <w:rPr>
          <w:lang w:val="de-DE"/>
        </w:rPr>
        <w:t>science</w:t>
      </w:r>
      <w:proofErr w:type="spellEnd"/>
      <w:r w:rsidRPr="00EF6CF7">
        <w:rPr>
          <w:lang w:val="de-DE"/>
        </w:rPr>
        <w:t xml:space="preserve"> </w:t>
      </w:r>
      <w:proofErr w:type="spellStart"/>
      <w:r w:rsidRPr="00EF6CF7">
        <w:rPr>
          <w:lang w:val="de-DE"/>
        </w:rPr>
        <w:t>and</w:t>
      </w:r>
      <w:proofErr w:type="spellEnd"/>
      <w:r w:rsidRPr="00EF6CF7">
        <w:rPr>
          <w:lang w:val="de-DE"/>
        </w:rPr>
        <w:t xml:space="preserve"> </w:t>
      </w:r>
      <w:proofErr w:type="spellStart"/>
      <w:r w:rsidRPr="00EF6CF7">
        <w:rPr>
          <w:lang w:val="de-DE"/>
        </w:rPr>
        <w:t>technology</w:t>
      </w:r>
      <w:proofErr w:type="spellEnd"/>
      <w:r w:rsidRPr="00EF6CF7">
        <w:rPr>
          <w:lang w:val="de-DE"/>
        </w:rPr>
        <w:t xml:space="preserve"> </w:t>
      </w:r>
      <w:proofErr w:type="spellStart"/>
      <w:r w:rsidRPr="00EF6CF7">
        <w:rPr>
          <w:lang w:val="de-DE"/>
        </w:rPr>
        <w:t>studies</w:t>
      </w:r>
      <w:proofErr w:type="spellEnd"/>
      <w:r w:rsidRPr="00EF6CF7">
        <w:rPr>
          <w:lang w:val="de-DE"/>
        </w:rPr>
        <w:t>) relevant, indem interdisziplinäre Rückstände aufgeholt und Lücken geschlossen werden.</w:t>
      </w:r>
    </w:p>
    <w:p w14:paraId="5B2C2BCB" w14:textId="77777777" w:rsidR="001E3431" w:rsidRPr="00EF6CF7" w:rsidRDefault="005308BD">
      <w:pPr>
        <w:pStyle w:val="berschrift2"/>
        <w:tabs>
          <w:tab w:val="left" w:pos="0"/>
        </w:tabs>
        <w:rPr>
          <w:lang w:val="de-DE"/>
        </w:rPr>
      </w:pPr>
      <w:bookmarkStart w:id="39" w:name="forschungssetup"/>
      <w:r w:rsidRPr="00EF6CF7">
        <w:rPr>
          <w:lang w:val="de-DE"/>
        </w:rPr>
        <w:t>Forschungssetup</w:t>
      </w:r>
      <w:bookmarkEnd w:id="39"/>
    </w:p>
    <w:p w14:paraId="4898E82E" w14:textId="77777777" w:rsidR="001E3431" w:rsidRPr="00EF6CF7" w:rsidRDefault="005308BD">
      <w:pPr>
        <w:pStyle w:val="Firstparagraph"/>
        <w:rPr>
          <w:lang w:val="de-DE"/>
        </w:rPr>
      </w:pPr>
      <w:r w:rsidRPr="00EF6CF7">
        <w:rPr>
          <w:lang w:val="de-DE"/>
        </w:rPr>
        <w:t>Den vorangegangen Punkten entsprechend wird ein methodischen Vorgehen wie folgt ange</w:t>
      </w:r>
      <w:r w:rsidRPr="00EF6CF7">
        <w:rPr>
          <w:lang w:val="de-DE"/>
        </w:rPr>
        <w:t>strebt.</w:t>
      </w:r>
    </w:p>
    <w:p w14:paraId="2D1019F5" w14:textId="77777777" w:rsidR="001E3431" w:rsidRPr="00EF6CF7" w:rsidRDefault="005308BD">
      <w:pPr>
        <w:pStyle w:val="berschrift3"/>
        <w:tabs>
          <w:tab w:val="left" w:pos="0"/>
        </w:tabs>
        <w:rPr>
          <w:lang w:val="de-DE"/>
        </w:rPr>
      </w:pPr>
      <w:bookmarkStart w:id="40" w:name="grober-zeitplan"/>
      <w:r w:rsidRPr="00EF6CF7">
        <w:rPr>
          <w:lang w:val="de-DE"/>
        </w:rPr>
        <w:t>Grober Zeitplan</w:t>
      </w:r>
      <w:bookmarkEnd w:id="40"/>
    </w:p>
    <w:p w14:paraId="5DC09F66" w14:textId="77777777" w:rsidR="001E3431" w:rsidRPr="00EF6CF7" w:rsidRDefault="005308BD">
      <w:pPr>
        <w:pStyle w:val="Textkrper"/>
        <w:numPr>
          <w:ilvl w:val="0"/>
          <w:numId w:val="2"/>
        </w:numPr>
        <w:spacing w:before="0" w:after="0"/>
        <w:rPr>
          <w:lang w:val="de-DE"/>
        </w:rPr>
      </w:pPr>
      <w:r w:rsidRPr="00EF6CF7">
        <w:rPr>
          <w:lang w:val="de-DE"/>
        </w:rPr>
        <w:t>WP 1: Februar 2020 - Juni 2020</w:t>
      </w:r>
    </w:p>
    <w:p w14:paraId="41AFEC43" w14:textId="77777777" w:rsidR="001E3431" w:rsidRPr="00EF6CF7" w:rsidRDefault="005308BD">
      <w:pPr>
        <w:pStyle w:val="Textkrper"/>
        <w:numPr>
          <w:ilvl w:val="0"/>
          <w:numId w:val="2"/>
        </w:numPr>
        <w:spacing w:before="0" w:after="0"/>
        <w:rPr>
          <w:lang w:val="de-DE"/>
        </w:rPr>
      </w:pPr>
      <w:r w:rsidRPr="00EF6CF7">
        <w:rPr>
          <w:lang w:val="de-DE"/>
        </w:rPr>
        <w:t>WP 2: August 2020 - Januar 2021</w:t>
      </w:r>
    </w:p>
    <w:p w14:paraId="1507A8E0" w14:textId="77777777" w:rsidR="001E3431" w:rsidRPr="00EF6CF7" w:rsidRDefault="005308BD">
      <w:pPr>
        <w:pStyle w:val="Textkrper"/>
        <w:numPr>
          <w:ilvl w:val="0"/>
          <w:numId w:val="2"/>
        </w:numPr>
        <w:spacing w:before="0" w:after="0"/>
        <w:rPr>
          <w:lang w:val="de-DE"/>
        </w:rPr>
      </w:pPr>
      <w:r w:rsidRPr="00EF6CF7">
        <w:rPr>
          <w:lang w:val="de-DE"/>
        </w:rPr>
        <w:t>WP 3: Februar 2021 - Juni 2021</w:t>
      </w:r>
    </w:p>
    <w:p w14:paraId="61E64761" w14:textId="77777777" w:rsidR="001E3431" w:rsidRPr="00EF6CF7" w:rsidRDefault="005308BD">
      <w:pPr>
        <w:pStyle w:val="Textkrper"/>
        <w:numPr>
          <w:ilvl w:val="0"/>
          <w:numId w:val="2"/>
        </w:numPr>
        <w:spacing w:before="0" w:after="0"/>
        <w:rPr>
          <w:lang w:val="de-DE"/>
        </w:rPr>
      </w:pPr>
      <w:r w:rsidRPr="00EF6CF7">
        <w:rPr>
          <w:lang w:val="de-DE"/>
        </w:rPr>
        <w:t>WP 4: August 2021 - Januar 2022</w:t>
      </w:r>
    </w:p>
    <w:p w14:paraId="5A4D424F" w14:textId="77777777" w:rsidR="001E3431" w:rsidRPr="00EF6CF7" w:rsidRDefault="005308BD">
      <w:pPr>
        <w:pStyle w:val="berschrift3"/>
        <w:tabs>
          <w:tab w:val="left" w:pos="0"/>
        </w:tabs>
        <w:rPr>
          <w:lang w:val="de-DE"/>
        </w:rPr>
      </w:pPr>
      <w:bookmarkStart w:id="41" w:name="phasewp-i---grundlagenforschung"/>
      <w:r w:rsidRPr="00EF6CF7">
        <w:rPr>
          <w:lang w:val="de-DE"/>
        </w:rPr>
        <w:t>Phase/WP I - Grundlagenforschung</w:t>
      </w:r>
      <w:bookmarkEnd w:id="41"/>
    </w:p>
    <w:p w14:paraId="60F5A405" w14:textId="77777777" w:rsidR="001E3431" w:rsidRPr="00EF6CF7" w:rsidRDefault="005308BD">
      <w:pPr>
        <w:pStyle w:val="berschrift4"/>
        <w:tabs>
          <w:tab w:val="left" w:pos="0"/>
        </w:tabs>
        <w:rPr>
          <w:lang w:val="de-DE"/>
        </w:rPr>
      </w:pPr>
      <w:bookmarkStart w:id="42" w:name="literatur--und-theorieforschung"/>
      <w:r w:rsidRPr="00EF6CF7">
        <w:rPr>
          <w:lang w:val="de-DE"/>
        </w:rPr>
        <w:t>Literatur- und Theorieforschung</w:t>
      </w:r>
      <w:bookmarkEnd w:id="42"/>
    </w:p>
    <w:p w14:paraId="4AA22D0E" w14:textId="77777777" w:rsidR="001E3431" w:rsidRPr="00EF6CF7" w:rsidRDefault="005308BD">
      <w:pPr>
        <w:pStyle w:val="berschrift4"/>
        <w:tabs>
          <w:tab w:val="left" w:pos="0"/>
        </w:tabs>
        <w:rPr>
          <w:lang w:val="de-DE"/>
        </w:rPr>
      </w:pPr>
      <w:bookmarkStart w:id="43" w:name="interviews"/>
      <w:r w:rsidRPr="00EF6CF7">
        <w:rPr>
          <w:lang w:val="de-DE"/>
        </w:rPr>
        <w:t>Interviews</w:t>
      </w:r>
      <w:bookmarkEnd w:id="43"/>
    </w:p>
    <w:p w14:paraId="4AA758BD" w14:textId="77777777" w:rsidR="001E3431" w:rsidRPr="00EF6CF7" w:rsidRDefault="005308BD">
      <w:pPr>
        <w:pStyle w:val="Firstparagraph"/>
        <w:rPr>
          <w:lang w:val="de-DE"/>
        </w:rPr>
      </w:pPr>
      <w:r w:rsidRPr="00EF6CF7">
        <w:rPr>
          <w:lang w:val="de-DE"/>
        </w:rPr>
        <w:t xml:space="preserve">Ein weiterer </w:t>
      </w:r>
      <w:r w:rsidRPr="00EF6CF7">
        <w:rPr>
          <w:lang w:val="de-DE"/>
        </w:rPr>
        <w:t>wichtiger Bestandteil werden Interviews mit Usern sein um ein Verständnis davon zu erlangen, wie grundlegende Wertigkeiten von Design wiedergegeben werden.</w:t>
      </w:r>
    </w:p>
    <w:p w14:paraId="11041EA8" w14:textId="77777777" w:rsidR="001E3431" w:rsidRPr="00EF6CF7" w:rsidRDefault="005308BD">
      <w:pPr>
        <w:pStyle w:val="berschrift3"/>
        <w:tabs>
          <w:tab w:val="left" w:pos="0"/>
        </w:tabs>
        <w:rPr>
          <w:lang w:val="de-DE"/>
        </w:rPr>
      </w:pPr>
      <w:bookmarkStart w:id="44" w:name="phasewp-2---ansatz-1"/>
      <w:r w:rsidRPr="00EF6CF7">
        <w:rPr>
          <w:lang w:val="de-DE"/>
        </w:rPr>
        <w:t>Phase/WP 2 - Ansatz 1</w:t>
      </w:r>
      <w:bookmarkEnd w:id="44"/>
    </w:p>
    <w:p w14:paraId="6618DE42" w14:textId="77777777" w:rsidR="001E3431" w:rsidRPr="00EF6CF7" w:rsidRDefault="005308BD">
      <w:pPr>
        <w:pStyle w:val="Firstparagraph"/>
        <w:rPr>
          <w:lang w:val="de-DE"/>
        </w:rPr>
      </w:pPr>
      <w:r w:rsidRPr="00EF6CF7">
        <w:rPr>
          <w:lang w:val="de-DE"/>
        </w:rPr>
        <w:t>Die in der ersten Phase erarbeiteten Grundlagen werden hier auf die Probe gest</w:t>
      </w:r>
      <w:r w:rsidRPr="00EF6CF7">
        <w:rPr>
          <w:lang w:val="de-DE"/>
        </w:rPr>
        <w:t xml:space="preserve">ellt. In </w:t>
      </w:r>
      <w:proofErr w:type="spellStart"/>
      <w:r w:rsidRPr="00EF6CF7">
        <w:rPr>
          <w:lang w:val="de-DE"/>
        </w:rPr>
        <w:t>imateriellen</w:t>
      </w:r>
      <w:proofErr w:type="spellEnd"/>
      <w:r w:rsidRPr="00EF6CF7">
        <w:rPr>
          <w:lang w:val="de-DE"/>
        </w:rPr>
        <w:t xml:space="preserve"> Versuchsanordnungen wird die emotionale Bindung der User zu technologischen Produkten und Prozessen untersucht.</w:t>
      </w:r>
    </w:p>
    <w:p w14:paraId="631371E6" w14:textId="77777777" w:rsidR="001E3431" w:rsidRPr="00EF6CF7" w:rsidRDefault="005308BD">
      <w:pPr>
        <w:pStyle w:val="Textkrper"/>
        <w:rPr>
          <w:lang w:val="de-DE"/>
        </w:rPr>
      </w:pPr>
      <w:r w:rsidRPr="00EF6CF7">
        <w:rPr>
          <w:lang w:val="de-DE"/>
        </w:rPr>
        <w:t xml:space="preserve">Weiter werden Experteninterviews mit Designern geführt um der Frage nach dem Einfluss von Wertigkeiten auf die Gestaltung </w:t>
      </w:r>
      <w:r w:rsidRPr="00EF6CF7">
        <w:rPr>
          <w:lang w:val="de-DE"/>
        </w:rPr>
        <w:t>nachzugehen.</w:t>
      </w:r>
    </w:p>
    <w:p w14:paraId="7C058248" w14:textId="77777777" w:rsidR="001E3431" w:rsidRPr="00EF6CF7" w:rsidRDefault="005308BD">
      <w:pPr>
        <w:pStyle w:val="berschrift4"/>
        <w:tabs>
          <w:tab w:val="left" w:pos="0"/>
        </w:tabs>
        <w:rPr>
          <w:lang w:val="de-DE"/>
        </w:rPr>
      </w:pPr>
      <w:bookmarkStart w:id="45" w:name="experteninterviews"/>
      <w:r w:rsidRPr="00EF6CF7">
        <w:rPr>
          <w:lang w:val="de-DE"/>
        </w:rPr>
        <w:t>Experteninterviews</w:t>
      </w:r>
      <w:bookmarkEnd w:id="45"/>
    </w:p>
    <w:p w14:paraId="7A63FC6A" w14:textId="77777777" w:rsidR="001E3431" w:rsidRPr="00EF6CF7" w:rsidRDefault="005308BD">
      <w:pPr>
        <w:pStyle w:val="berschrift4"/>
        <w:tabs>
          <w:tab w:val="left" w:pos="0"/>
        </w:tabs>
        <w:rPr>
          <w:lang w:val="de-DE"/>
        </w:rPr>
      </w:pPr>
      <w:bookmarkStart w:id="46" w:name="storytelling"/>
      <w:proofErr w:type="spellStart"/>
      <w:r w:rsidRPr="00EF6CF7">
        <w:rPr>
          <w:lang w:val="de-DE"/>
        </w:rPr>
        <w:t>Storytelling</w:t>
      </w:r>
      <w:bookmarkEnd w:id="46"/>
      <w:proofErr w:type="spellEnd"/>
    </w:p>
    <w:p w14:paraId="68D75CE0" w14:textId="77777777" w:rsidR="001E3431" w:rsidRPr="00EF6CF7" w:rsidRDefault="005308BD">
      <w:pPr>
        <w:pStyle w:val="Firstparagraph"/>
        <w:rPr>
          <w:lang w:val="de-DE"/>
        </w:rPr>
      </w:pPr>
      <w:r w:rsidRPr="00EF6CF7">
        <w:rPr>
          <w:lang w:val="de-DE"/>
        </w:rPr>
        <w:t xml:space="preserve">Formate des </w:t>
      </w:r>
      <w:proofErr w:type="spellStart"/>
      <w:r w:rsidRPr="00EF6CF7">
        <w:rPr>
          <w:lang w:val="de-DE"/>
        </w:rPr>
        <w:t>Storytellings</w:t>
      </w:r>
      <w:proofErr w:type="spellEnd"/>
      <w:r w:rsidRPr="00EF6CF7">
        <w:rPr>
          <w:lang w:val="de-DE"/>
        </w:rPr>
        <w:t xml:space="preserve"> werden dem klassischen Interview gegenüber gestellt. Die informelle, persönlichere Basis gibt einem anderen Vokabular Raum. Dazu gehört auch die experimentelle Anwendung </w:t>
      </w:r>
      <w:r w:rsidRPr="00EF6CF7">
        <w:rPr>
          <w:lang w:val="de-DE"/>
        </w:rPr>
        <w:t>bestehender animistischer Narrative auf Technologie.</w:t>
      </w:r>
    </w:p>
    <w:p w14:paraId="2912ECA5" w14:textId="77777777" w:rsidR="001E3431" w:rsidRPr="00EF6CF7" w:rsidRDefault="005308BD">
      <w:pPr>
        <w:pStyle w:val="berschrift4"/>
        <w:tabs>
          <w:tab w:val="left" w:pos="0"/>
        </w:tabs>
        <w:rPr>
          <w:lang w:val="de-DE"/>
        </w:rPr>
      </w:pPr>
      <w:bookmarkStart w:id="47" w:name="rollenspiele"/>
      <w:r w:rsidRPr="00EF6CF7">
        <w:rPr>
          <w:lang w:val="de-DE"/>
        </w:rPr>
        <w:t>Rollenspiele</w:t>
      </w:r>
      <w:bookmarkEnd w:id="47"/>
    </w:p>
    <w:p w14:paraId="560D45AA" w14:textId="77777777" w:rsidR="001E3431" w:rsidRPr="00EF6CF7" w:rsidRDefault="005308BD">
      <w:pPr>
        <w:pStyle w:val="Firstparagraph"/>
        <w:rPr>
          <w:lang w:val="de-DE"/>
        </w:rPr>
      </w:pPr>
      <w:r w:rsidRPr="00EF6CF7">
        <w:rPr>
          <w:lang w:val="de-DE"/>
        </w:rPr>
        <w:t xml:space="preserve">Angelegt an </w:t>
      </w:r>
      <w:r w:rsidRPr="00EF6CF7">
        <w:rPr>
          <w:i/>
          <w:iCs/>
          <w:lang w:val="de-DE"/>
        </w:rPr>
        <w:t>Pen-&amp;-Paper-Rollenspiel</w:t>
      </w:r>
      <w:r w:rsidRPr="00EF6CF7">
        <w:rPr>
          <w:lang w:val="de-DE"/>
        </w:rPr>
        <w:t xml:space="preserve">, werden </w:t>
      </w:r>
      <w:proofErr w:type="spellStart"/>
      <w:r w:rsidRPr="00EF6CF7">
        <w:rPr>
          <w:lang w:val="de-DE"/>
        </w:rPr>
        <w:t>Partizipand</w:t>
      </w:r>
      <w:proofErr w:type="spellEnd"/>
      <w:r w:rsidRPr="00EF6CF7">
        <w:rPr>
          <w:lang w:val="de-DE"/>
        </w:rPr>
        <w:t>*innen kurze Sequenzen fiktiver Geschichten erleben und mitgestalten. Die Möglichkeit der Mitgestaltung von Persona und Handlung ist fö</w:t>
      </w:r>
      <w:r w:rsidRPr="00EF6CF7">
        <w:rPr>
          <w:lang w:val="de-DE"/>
        </w:rPr>
        <w:t>rderlich für die Ausdrucksfähigkeit und so besonders aufschlussreich, wenn die emotionale Bindung im Mittelpunkt steht.</w:t>
      </w:r>
    </w:p>
    <w:p w14:paraId="56366EC9" w14:textId="77777777" w:rsidR="001E3431" w:rsidRPr="00EF6CF7" w:rsidRDefault="005308BD">
      <w:pPr>
        <w:pStyle w:val="berschrift3"/>
        <w:tabs>
          <w:tab w:val="left" w:pos="0"/>
        </w:tabs>
        <w:rPr>
          <w:lang w:val="de-DE"/>
        </w:rPr>
      </w:pPr>
      <w:bookmarkStart w:id="48" w:name="phasewp-3---ansatz-2"/>
      <w:r w:rsidRPr="00EF6CF7">
        <w:rPr>
          <w:lang w:val="de-DE"/>
        </w:rPr>
        <w:lastRenderedPageBreak/>
        <w:t>Phase/WP 3 - Ansatz 2</w:t>
      </w:r>
      <w:bookmarkEnd w:id="48"/>
    </w:p>
    <w:p w14:paraId="014501AB" w14:textId="77777777" w:rsidR="001E3431" w:rsidRPr="00EF6CF7" w:rsidRDefault="005308BD">
      <w:pPr>
        <w:pStyle w:val="berschrift4"/>
        <w:tabs>
          <w:tab w:val="left" w:pos="0"/>
        </w:tabs>
        <w:rPr>
          <w:lang w:val="de-DE"/>
        </w:rPr>
      </w:pPr>
      <w:bookmarkStart w:id="49" w:name="diy-repair-cafes-elektroschrott"/>
      <w:r w:rsidRPr="00EF6CF7">
        <w:rPr>
          <w:lang w:val="de-DE"/>
        </w:rPr>
        <w:t xml:space="preserve">DIY, </w:t>
      </w:r>
      <w:proofErr w:type="spellStart"/>
      <w:r w:rsidRPr="00EF6CF7">
        <w:rPr>
          <w:lang w:val="de-DE"/>
        </w:rPr>
        <w:t>Repair-Cafes</w:t>
      </w:r>
      <w:proofErr w:type="spellEnd"/>
      <w:r w:rsidRPr="00EF6CF7">
        <w:rPr>
          <w:lang w:val="de-DE"/>
        </w:rPr>
        <w:t>, Elektroschrott</w:t>
      </w:r>
      <w:bookmarkEnd w:id="49"/>
    </w:p>
    <w:p w14:paraId="4F5DBF22" w14:textId="77777777" w:rsidR="001E3431" w:rsidRPr="00EF6CF7" w:rsidRDefault="005308BD">
      <w:pPr>
        <w:pStyle w:val="Firstparagraph"/>
        <w:rPr>
          <w:lang w:val="de-DE"/>
        </w:rPr>
      </w:pPr>
      <w:r w:rsidRPr="00EF6CF7">
        <w:rPr>
          <w:lang w:val="de-DE"/>
        </w:rPr>
        <w:t xml:space="preserve">Es werden </w:t>
      </w:r>
      <w:proofErr w:type="spellStart"/>
      <w:r w:rsidRPr="00EF6CF7">
        <w:rPr>
          <w:lang w:val="de-DE"/>
        </w:rPr>
        <w:t>Repair</w:t>
      </w:r>
      <w:proofErr w:type="spellEnd"/>
      <w:r w:rsidRPr="00EF6CF7">
        <w:rPr>
          <w:lang w:val="de-DE"/>
        </w:rPr>
        <w:t>-Cafés sowie Workshops zu relevanten Themenbereichen besucht ode</w:t>
      </w:r>
      <w:r w:rsidRPr="00EF6CF7">
        <w:rPr>
          <w:lang w:val="de-DE"/>
        </w:rPr>
        <w:t xml:space="preserve">r wenn nötig organisiert und deren </w:t>
      </w:r>
      <w:proofErr w:type="spellStart"/>
      <w:r w:rsidRPr="00EF6CF7">
        <w:rPr>
          <w:lang w:val="de-DE"/>
        </w:rPr>
        <w:t>Partizipanden</w:t>
      </w:r>
      <w:proofErr w:type="spellEnd"/>
      <w:r w:rsidRPr="00EF6CF7">
        <w:rPr>
          <w:lang w:val="de-DE"/>
        </w:rPr>
        <w:t xml:space="preserve"> und Veranstalter*innen interviewt.</w:t>
      </w:r>
    </w:p>
    <w:p w14:paraId="5A7A562A" w14:textId="77777777" w:rsidR="001E3431" w:rsidRPr="00EF6CF7" w:rsidRDefault="005308BD">
      <w:pPr>
        <w:pStyle w:val="berschrift4"/>
        <w:tabs>
          <w:tab w:val="left" w:pos="0"/>
        </w:tabs>
        <w:rPr>
          <w:lang w:val="de-DE"/>
        </w:rPr>
      </w:pPr>
      <w:bookmarkStart w:id="50" w:name="follow-the-thing"/>
      <w:r w:rsidRPr="00EF6CF7">
        <w:rPr>
          <w:lang w:val="de-DE"/>
        </w:rPr>
        <w:t xml:space="preserve">Follow </w:t>
      </w:r>
      <w:proofErr w:type="spellStart"/>
      <w:r w:rsidRPr="00EF6CF7">
        <w:rPr>
          <w:lang w:val="de-DE"/>
        </w:rPr>
        <w:t>the</w:t>
      </w:r>
      <w:proofErr w:type="spellEnd"/>
      <w:r w:rsidRPr="00EF6CF7">
        <w:rPr>
          <w:lang w:val="de-DE"/>
        </w:rPr>
        <w:t xml:space="preserve"> </w:t>
      </w:r>
      <w:proofErr w:type="spellStart"/>
      <w:r w:rsidRPr="00EF6CF7">
        <w:rPr>
          <w:lang w:val="de-DE"/>
        </w:rPr>
        <w:t>thing</w:t>
      </w:r>
      <w:bookmarkEnd w:id="50"/>
      <w:proofErr w:type="spellEnd"/>
    </w:p>
    <w:p w14:paraId="22487442" w14:textId="77777777" w:rsidR="001E3431" w:rsidRPr="00EF6CF7" w:rsidRDefault="005308BD">
      <w:pPr>
        <w:pStyle w:val="Firstparagraph"/>
        <w:rPr>
          <w:lang w:val="de-DE"/>
        </w:rPr>
      </w:pPr>
      <w:r w:rsidRPr="00EF6CF7">
        <w:rPr>
          <w:lang w:val="de-DE"/>
        </w:rPr>
        <w:t xml:space="preserve">In partizipativen Workshops wird versucht, der Herkunft von Dingen nachzugehen und diese wieder in ihre Ursprungsgeschichte einzubetten. Der Effekt dieses </w:t>
      </w:r>
      <w:r w:rsidRPr="00EF6CF7">
        <w:rPr>
          <w:lang w:val="de-DE"/>
        </w:rPr>
        <w:t xml:space="preserve">Prozesses auf die </w:t>
      </w:r>
      <w:proofErr w:type="spellStart"/>
      <w:r w:rsidRPr="00EF6CF7">
        <w:rPr>
          <w:lang w:val="de-DE"/>
        </w:rPr>
        <w:t>Partizipanden</w:t>
      </w:r>
      <w:proofErr w:type="spellEnd"/>
      <w:r w:rsidRPr="00EF6CF7">
        <w:rPr>
          <w:lang w:val="de-DE"/>
        </w:rPr>
        <w:t xml:space="preserve"> wird untersucht.</w:t>
      </w:r>
    </w:p>
    <w:p w14:paraId="50A0CA23" w14:textId="77777777" w:rsidR="001E3431" w:rsidRPr="00EF6CF7" w:rsidRDefault="005308BD">
      <w:pPr>
        <w:pStyle w:val="berschrift3"/>
        <w:tabs>
          <w:tab w:val="left" w:pos="0"/>
        </w:tabs>
        <w:rPr>
          <w:lang w:val="de-DE"/>
        </w:rPr>
      </w:pPr>
      <w:bookmarkStart w:id="51" w:name="phasewp-4---evaluation-diskussion-der-re"/>
      <w:r w:rsidRPr="00EF6CF7">
        <w:rPr>
          <w:lang w:val="de-DE"/>
        </w:rPr>
        <w:t>Phase/WP 4 - Evaluation, Diskussion der Resultate</w:t>
      </w:r>
      <w:bookmarkEnd w:id="51"/>
    </w:p>
    <w:p w14:paraId="43778977" w14:textId="77777777" w:rsidR="001E3431" w:rsidRPr="00EF6CF7" w:rsidRDefault="005308BD">
      <w:pPr>
        <w:pStyle w:val="berschrift3"/>
        <w:tabs>
          <w:tab w:val="left" w:pos="0"/>
        </w:tabs>
        <w:rPr>
          <w:lang w:val="de-DE"/>
        </w:rPr>
      </w:pPr>
      <w:bookmarkStart w:id="52" w:name="stand-der-eigenen-forschung"/>
      <w:r w:rsidRPr="00EF6CF7">
        <w:rPr>
          <w:lang w:val="de-DE"/>
        </w:rPr>
        <w:t>Stand der eigenen Forschung</w:t>
      </w:r>
      <w:bookmarkEnd w:id="52"/>
    </w:p>
    <w:p w14:paraId="5BE17185" w14:textId="77777777" w:rsidR="001E3431" w:rsidRPr="00EF6CF7" w:rsidRDefault="005308BD">
      <w:pPr>
        <w:pStyle w:val="berschrift4"/>
        <w:tabs>
          <w:tab w:val="left" w:pos="0"/>
        </w:tabs>
        <w:rPr>
          <w:lang w:val="de-DE"/>
        </w:rPr>
      </w:pPr>
      <w:bookmarkStart w:id="53" w:name="literatur--und-theorieforschung-1"/>
      <w:r w:rsidRPr="00EF6CF7">
        <w:rPr>
          <w:lang w:val="de-DE"/>
        </w:rPr>
        <w:t>Literatur- und Theorieforschung</w:t>
      </w:r>
      <w:bookmarkEnd w:id="53"/>
    </w:p>
    <w:p w14:paraId="72CCEC9B" w14:textId="77777777" w:rsidR="001E3431" w:rsidRPr="00EF6CF7" w:rsidRDefault="005308BD">
      <w:pPr>
        <w:pStyle w:val="Firstparagraph"/>
        <w:rPr>
          <w:lang w:val="de-DE"/>
        </w:rPr>
      </w:pPr>
      <w:r w:rsidRPr="00EF6CF7">
        <w:rPr>
          <w:lang w:val="de-DE"/>
        </w:rPr>
        <w:t>Eine erste grobe Übersicht über die relevante Literatur konnte erarbeitet werden. Folgende Themen</w:t>
      </w:r>
      <w:r w:rsidRPr="00EF6CF7">
        <w:rPr>
          <w:lang w:val="de-DE"/>
        </w:rPr>
        <w:t>gebiete wurden überprüft:</w:t>
      </w:r>
    </w:p>
    <w:p w14:paraId="3A9DE8BA" w14:textId="77777777" w:rsidR="001E3431" w:rsidRPr="00EF6CF7" w:rsidRDefault="005308BD">
      <w:pPr>
        <w:pStyle w:val="Textkrper"/>
        <w:numPr>
          <w:ilvl w:val="0"/>
          <w:numId w:val="3"/>
        </w:numPr>
        <w:spacing w:before="0" w:after="0"/>
        <w:rPr>
          <w:lang w:val="de-DE"/>
        </w:rPr>
      </w:pPr>
      <w:r w:rsidRPr="00EF6CF7">
        <w:rPr>
          <w:lang w:val="de-DE"/>
        </w:rPr>
        <w:t>Ding-Theorie</w:t>
      </w:r>
    </w:p>
    <w:p w14:paraId="56F5E922" w14:textId="77777777" w:rsidR="001E3431" w:rsidRPr="00EF6CF7" w:rsidRDefault="005308BD">
      <w:pPr>
        <w:pStyle w:val="Textkrper"/>
        <w:numPr>
          <w:ilvl w:val="0"/>
          <w:numId w:val="3"/>
        </w:numPr>
        <w:spacing w:before="0" w:after="0"/>
        <w:rPr>
          <w:lang w:val="de-DE"/>
        </w:rPr>
      </w:pPr>
      <w:r w:rsidRPr="00EF6CF7">
        <w:rPr>
          <w:lang w:val="de-DE"/>
        </w:rPr>
        <w:t>Mensch-Ding Beziehungen</w:t>
      </w:r>
    </w:p>
    <w:p w14:paraId="32FD94B8" w14:textId="77777777" w:rsidR="001E3431" w:rsidRPr="00EF6CF7" w:rsidRDefault="005308BD">
      <w:pPr>
        <w:pStyle w:val="Textkrper"/>
        <w:numPr>
          <w:ilvl w:val="0"/>
          <w:numId w:val="3"/>
        </w:numPr>
        <w:spacing w:before="0" w:after="0"/>
        <w:rPr>
          <w:lang w:val="de-DE"/>
        </w:rPr>
      </w:pPr>
      <w:r w:rsidRPr="00EF6CF7">
        <w:rPr>
          <w:lang w:val="de-DE"/>
        </w:rPr>
        <w:t>Neuer Materialismus</w:t>
      </w:r>
    </w:p>
    <w:p w14:paraId="453F28BE" w14:textId="77777777" w:rsidR="001E3431" w:rsidRPr="00EF6CF7" w:rsidRDefault="005308BD">
      <w:pPr>
        <w:pStyle w:val="Textkrper"/>
        <w:numPr>
          <w:ilvl w:val="0"/>
          <w:numId w:val="3"/>
        </w:numPr>
        <w:spacing w:before="0" w:after="0"/>
        <w:rPr>
          <w:lang w:val="de-DE"/>
        </w:rPr>
      </w:pPr>
      <w:r w:rsidRPr="00EF6CF7">
        <w:rPr>
          <w:lang w:val="de-DE"/>
        </w:rPr>
        <w:t>Posthumanismus</w:t>
      </w:r>
    </w:p>
    <w:p w14:paraId="230AC8F5" w14:textId="77777777" w:rsidR="001E3431" w:rsidRPr="00EF6CF7" w:rsidRDefault="005308BD">
      <w:pPr>
        <w:pStyle w:val="Textkrper"/>
        <w:numPr>
          <w:ilvl w:val="0"/>
          <w:numId w:val="3"/>
        </w:numPr>
        <w:spacing w:before="0" w:after="0"/>
        <w:rPr>
          <w:lang w:val="de-DE"/>
        </w:rPr>
      </w:pPr>
      <w:r w:rsidRPr="00EF6CF7">
        <w:rPr>
          <w:lang w:val="de-DE"/>
        </w:rPr>
        <w:t>Spekulatives Design</w:t>
      </w:r>
    </w:p>
    <w:p w14:paraId="6FCC20DD" w14:textId="77777777" w:rsidR="001E3431" w:rsidRPr="00EF6CF7" w:rsidRDefault="005308BD">
      <w:pPr>
        <w:pStyle w:val="Textkrper"/>
        <w:numPr>
          <w:ilvl w:val="0"/>
          <w:numId w:val="3"/>
        </w:numPr>
        <w:spacing w:before="0" w:after="0"/>
        <w:rPr>
          <w:lang w:val="de-DE"/>
        </w:rPr>
      </w:pPr>
      <w:r w:rsidRPr="00EF6CF7">
        <w:rPr>
          <w:lang w:val="de-DE"/>
        </w:rPr>
        <w:t>Animismus im Design</w:t>
      </w:r>
    </w:p>
    <w:p w14:paraId="0515B187" w14:textId="77777777" w:rsidR="001E3431" w:rsidRPr="00EF6CF7" w:rsidRDefault="005308BD">
      <w:pPr>
        <w:pStyle w:val="Textkrper"/>
        <w:numPr>
          <w:ilvl w:val="0"/>
          <w:numId w:val="3"/>
        </w:numPr>
        <w:spacing w:before="0" w:after="0"/>
        <w:rPr>
          <w:lang w:val="de-DE"/>
        </w:rPr>
      </w:pPr>
      <w:r w:rsidRPr="00EF6CF7">
        <w:rPr>
          <w:lang w:val="de-DE"/>
        </w:rPr>
        <w:t>Anthropologische Diskurse über Animismus</w:t>
      </w:r>
    </w:p>
    <w:p w14:paraId="2C48499B" w14:textId="77777777" w:rsidR="001E3431" w:rsidRPr="00EF6CF7" w:rsidRDefault="005308BD">
      <w:pPr>
        <w:pStyle w:val="Textkrper"/>
        <w:numPr>
          <w:ilvl w:val="0"/>
          <w:numId w:val="3"/>
        </w:numPr>
        <w:spacing w:before="0" w:after="0"/>
        <w:rPr>
          <w:lang w:val="de-DE"/>
        </w:rPr>
      </w:pPr>
      <w:r w:rsidRPr="00EF6CF7">
        <w:rPr>
          <w:lang w:val="de-DE"/>
        </w:rPr>
        <w:t>Forschung über Smartphones</w:t>
      </w:r>
    </w:p>
    <w:p w14:paraId="6C3C96AC" w14:textId="77777777" w:rsidR="001E3431" w:rsidRPr="00EF6CF7" w:rsidRDefault="005308BD">
      <w:pPr>
        <w:pStyle w:val="Textkrper"/>
        <w:numPr>
          <w:ilvl w:val="0"/>
          <w:numId w:val="3"/>
        </w:numPr>
        <w:spacing w:before="0" w:after="0"/>
        <w:rPr>
          <w:lang w:val="de-DE"/>
        </w:rPr>
      </w:pPr>
      <w:r w:rsidRPr="00EF6CF7">
        <w:rPr>
          <w:lang w:val="de-DE"/>
        </w:rPr>
        <w:t>Diskurse über Reparatur und Wartung</w:t>
      </w:r>
    </w:p>
    <w:p w14:paraId="6B6D3CBE" w14:textId="77777777" w:rsidR="001E3431" w:rsidRPr="00EF6CF7" w:rsidRDefault="005308BD">
      <w:pPr>
        <w:pStyle w:val="Textkrper"/>
        <w:numPr>
          <w:ilvl w:val="0"/>
          <w:numId w:val="3"/>
        </w:numPr>
        <w:spacing w:before="0" w:after="0"/>
        <w:rPr>
          <w:lang w:val="de-DE"/>
        </w:rPr>
      </w:pPr>
      <w:r w:rsidRPr="00EF6CF7">
        <w:rPr>
          <w:lang w:val="de-DE"/>
        </w:rPr>
        <w:t>Philosophische</w:t>
      </w:r>
      <w:r w:rsidRPr="00EF6CF7">
        <w:rPr>
          <w:lang w:val="de-DE"/>
        </w:rPr>
        <w:t xml:space="preserve"> Diskurse zur Ontologie</w:t>
      </w:r>
    </w:p>
    <w:p w14:paraId="58C03364" w14:textId="77777777" w:rsidR="001E3431" w:rsidRPr="00EF6CF7" w:rsidRDefault="005308BD">
      <w:pPr>
        <w:pStyle w:val="Textkrper"/>
        <w:numPr>
          <w:ilvl w:val="0"/>
          <w:numId w:val="3"/>
        </w:numPr>
        <w:spacing w:before="0" w:after="0"/>
        <w:rPr>
          <w:lang w:val="de-DE"/>
        </w:rPr>
      </w:pPr>
      <w:r w:rsidRPr="00EF6CF7">
        <w:rPr>
          <w:lang w:val="de-DE"/>
        </w:rPr>
        <w:t>Forschung zum Shintoismus</w:t>
      </w:r>
    </w:p>
    <w:p w14:paraId="60807298" w14:textId="77777777" w:rsidR="001E3431" w:rsidRPr="00EF6CF7" w:rsidRDefault="005308BD">
      <w:pPr>
        <w:pStyle w:val="Textkrper"/>
        <w:numPr>
          <w:ilvl w:val="0"/>
          <w:numId w:val="3"/>
        </w:numPr>
        <w:spacing w:before="0" w:after="0"/>
        <w:rPr>
          <w:lang w:val="de-DE"/>
        </w:rPr>
      </w:pPr>
      <w:r w:rsidRPr="00EF6CF7">
        <w:rPr>
          <w:lang w:val="de-DE"/>
        </w:rPr>
        <w:t>Akteur-Netzwerk-Theorie</w:t>
      </w:r>
    </w:p>
    <w:p w14:paraId="3AB9274E" w14:textId="77777777" w:rsidR="001E3431" w:rsidRPr="00EF6CF7" w:rsidRDefault="005308BD">
      <w:pPr>
        <w:pStyle w:val="Textkrper"/>
        <w:numPr>
          <w:ilvl w:val="0"/>
          <w:numId w:val="3"/>
        </w:numPr>
        <w:spacing w:before="0" w:after="0"/>
        <w:rPr>
          <w:lang w:val="de-DE"/>
        </w:rPr>
      </w:pPr>
      <w:r w:rsidRPr="00EF6CF7">
        <w:rPr>
          <w:lang w:val="de-DE"/>
        </w:rPr>
        <w:t>Anthropologie der kapitalistischen Beziehungen</w:t>
      </w:r>
    </w:p>
    <w:p w14:paraId="6C25BF5D" w14:textId="77777777" w:rsidR="001E3431" w:rsidRPr="00EF6CF7" w:rsidRDefault="005308BD">
      <w:pPr>
        <w:pStyle w:val="Textkrper"/>
        <w:numPr>
          <w:ilvl w:val="0"/>
          <w:numId w:val="3"/>
        </w:numPr>
        <w:spacing w:before="0" w:after="0"/>
        <w:rPr>
          <w:lang w:val="de-DE"/>
        </w:rPr>
      </w:pPr>
      <w:r w:rsidRPr="00EF6CF7">
        <w:rPr>
          <w:lang w:val="de-DE"/>
        </w:rPr>
        <w:t>Entkolonialisierendes Design</w:t>
      </w:r>
    </w:p>
    <w:p w14:paraId="7F2B3F6D" w14:textId="77777777" w:rsidR="001E3431" w:rsidRPr="00EF6CF7" w:rsidRDefault="005308BD">
      <w:pPr>
        <w:pStyle w:val="Firstparagraph"/>
        <w:rPr>
          <w:lang w:val="de-DE"/>
        </w:rPr>
      </w:pPr>
      <w:r w:rsidRPr="00EF6CF7">
        <w:rPr>
          <w:lang w:val="de-DE"/>
        </w:rPr>
        <w:t xml:space="preserve">Ziel dieser Übersicht war der Versuch einer Übersetzung philosophischer und </w:t>
      </w:r>
      <w:r w:rsidRPr="00EF6CF7">
        <w:rPr>
          <w:lang w:val="de-DE"/>
        </w:rPr>
        <w:t>anthropologischer Konzepte in die Design-Forschung, das Finden von Forschungs-Nischen welche zu besetzen sind sowie Referenzen an welche in der eigenen Forschung angeknüpft werden kann. Der Grundstock an Literatur wird in den kommenden Phasen nur wenig und</w:t>
      </w:r>
      <w:r w:rsidRPr="00EF6CF7">
        <w:rPr>
          <w:lang w:val="de-DE"/>
        </w:rPr>
        <w:t xml:space="preserve"> sehr selektiv ausgebaut werden.</w:t>
      </w:r>
    </w:p>
    <w:p w14:paraId="392D477D" w14:textId="77777777" w:rsidR="001E3431" w:rsidRPr="00EF6CF7" w:rsidRDefault="005308BD">
      <w:pPr>
        <w:pStyle w:val="berschrift4"/>
        <w:tabs>
          <w:tab w:val="left" w:pos="0"/>
        </w:tabs>
        <w:rPr>
          <w:lang w:val="de-DE"/>
        </w:rPr>
      </w:pPr>
      <w:bookmarkStart w:id="54" w:name="interviews-1"/>
      <w:r w:rsidRPr="00EF6CF7">
        <w:rPr>
          <w:lang w:val="de-DE"/>
        </w:rPr>
        <w:t>Interviews</w:t>
      </w:r>
      <w:bookmarkEnd w:id="54"/>
    </w:p>
    <w:p w14:paraId="191C48E0" w14:textId="77777777" w:rsidR="001E3431" w:rsidRPr="00EF6CF7" w:rsidRDefault="005308BD">
      <w:pPr>
        <w:pStyle w:val="Firstparagraph"/>
        <w:rPr>
          <w:lang w:val="de-DE"/>
        </w:rPr>
      </w:pPr>
      <w:r w:rsidRPr="00EF6CF7">
        <w:rPr>
          <w:lang w:val="de-DE"/>
        </w:rPr>
        <w:t>Es wurden insgesamt 6 Interviews durchgeführt mit dem Ziel ein besseres Verständnis zu entwickeln, was für eine Beziehung in Bezug auf Pflege und Werthaftigkeit die befragten Teilnehmer*innen zu einem technologis</w:t>
      </w:r>
      <w:r w:rsidRPr="00EF6CF7">
        <w:rPr>
          <w:lang w:val="de-DE"/>
        </w:rPr>
        <w:t xml:space="preserve">chen Artefakt haben. Das besagte Objekt war </w:t>
      </w:r>
      <w:proofErr w:type="spellStart"/>
      <w:r w:rsidRPr="00EF6CF7">
        <w:rPr>
          <w:lang w:val="de-DE"/>
        </w:rPr>
        <w:t>Apple’s</w:t>
      </w:r>
      <w:proofErr w:type="spellEnd"/>
      <w:r w:rsidRPr="00EF6CF7">
        <w:rPr>
          <w:lang w:val="de-DE"/>
        </w:rPr>
        <w:t xml:space="preserve"> </w:t>
      </w:r>
      <w:proofErr w:type="spellStart"/>
      <w:r w:rsidRPr="00EF6CF7">
        <w:rPr>
          <w:lang w:val="de-DE"/>
        </w:rPr>
        <w:t>AirPods</w:t>
      </w:r>
      <w:proofErr w:type="spellEnd"/>
      <w:r w:rsidRPr="00EF6CF7">
        <w:rPr>
          <w:lang w:val="de-DE"/>
        </w:rPr>
        <w:t xml:space="preserve">. Die Auswahl der Befragten stellt nur einen kleinen Teil der möglichen Demographien der User dar und ist nicht repräsentativ. Sie wurde aufgrund einer erwarteten Fähigkeit zur </w:t>
      </w:r>
      <w:r w:rsidRPr="00EF6CF7">
        <w:rPr>
          <w:lang w:val="de-DE"/>
        </w:rPr>
        <w:lastRenderedPageBreak/>
        <w:t>Reflexion sowie eine</w:t>
      </w:r>
      <w:r w:rsidRPr="00EF6CF7">
        <w:rPr>
          <w:lang w:val="de-DE"/>
        </w:rPr>
        <w:t>r gewissen Affinität zu Design getroffen.</w:t>
      </w:r>
    </w:p>
    <w:p w14:paraId="6D247145" w14:textId="77777777" w:rsidR="001E3431" w:rsidRPr="00EF6CF7" w:rsidRDefault="005308BD">
      <w:pPr>
        <w:pStyle w:val="Textkrper"/>
        <w:rPr>
          <w:lang w:val="de-DE"/>
        </w:rPr>
      </w:pPr>
      <w:r w:rsidRPr="00EF6CF7">
        <w:rPr>
          <w:lang w:val="de-DE"/>
        </w:rPr>
        <w:t>Die Interviews waren insofern aufschlussreich indem sie aufzeigten, dass die User das Objekt zwar als relevant für den Alltag und technologisch innovativ erachten, jedoch weder Wissen noch Fähigkeit zur Pflege oder</w:t>
      </w:r>
      <w:r w:rsidRPr="00EF6CF7">
        <w:rPr>
          <w:lang w:val="de-DE"/>
        </w:rPr>
        <w:t xml:space="preserve"> Wartung der eher teuren Objekte besitzen. Eine weitere interessante Beobachtung ist, dass </w:t>
      </w:r>
      <w:proofErr w:type="spellStart"/>
      <w:r w:rsidRPr="00EF6CF7">
        <w:rPr>
          <w:lang w:val="de-DE"/>
        </w:rPr>
        <w:t>Apple’s</w:t>
      </w:r>
      <w:proofErr w:type="spellEnd"/>
      <w:r w:rsidRPr="00EF6CF7">
        <w:rPr>
          <w:lang w:val="de-DE"/>
        </w:rPr>
        <w:t xml:space="preserve"> </w:t>
      </w:r>
      <w:proofErr w:type="spellStart"/>
      <w:r w:rsidRPr="00EF6CF7">
        <w:rPr>
          <w:lang w:val="de-DE"/>
        </w:rPr>
        <w:t>AirPods</w:t>
      </w:r>
      <w:proofErr w:type="spellEnd"/>
      <w:r w:rsidRPr="00EF6CF7">
        <w:rPr>
          <w:lang w:val="de-DE"/>
        </w:rPr>
        <w:t xml:space="preserve"> im Alterssegment der ausgewählten Teilnehmer*innen (25 - 35) als eher </w:t>
      </w:r>
      <w:r w:rsidRPr="00EF6CF7">
        <w:rPr>
          <w:i/>
          <w:iCs/>
          <w:lang w:val="de-DE"/>
        </w:rPr>
        <w:t>peinlich</w:t>
      </w:r>
      <w:r w:rsidRPr="00EF6CF7">
        <w:rPr>
          <w:lang w:val="de-DE"/>
        </w:rPr>
        <w:t xml:space="preserve"> wahrgenommen werden. Das steht im krassen Gegensatz zum jugendlichen S</w:t>
      </w:r>
      <w:r w:rsidRPr="00EF6CF7">
        <w:rPr>
          <w:lang w:val="de-DE"/>
        </w:rPr>
        <w:t xml:space="preserve">egment (15 - 20), in welchem die </w:t>
      </w:r>
      <w:proofErr w:type="spellStart"/>
      <w:r w:rsidRPr="00EF6CF7">
        <w:rPr>
          <w:lang w:val="de-DE"/>
        </w:rPr>
        <w:t>AirPods</w:t>
      </w:r>
      <w:proofErr w:type="spellEnd"/>
      <w:r w:rsidRPr="00EF6CF7">
        <w:rPr>
          <w:lang w:val="de-DE"/>
        </w:rPr>
        <w:t xml:space="preserve"> als luxuriöses Accessoire gelten und gerne zur Schau gestellt werden.</w:t>
      </w:r>
    </w:p>
    <w:p w14:paraId="2A1A513D" w14:textId="77777777" w:rsidR="001E3431" w:rsidRPr="00EF6CF7" w:rsidRDefault="005308BD">
      <w:pPr>
        <w:pStyle w:val="berschrift4"/>
        <w:tabs>
          <w:tab w:val="left" w:pos="0"/>
        </w:tabs>
        <w:rPr>
          <w:lang w:val="de-DE"/>
        </w:rPr>
      </w:pPr>
      <w:bookmarkStart w:id="55" w:name="rollenspiel"/>
      <w:r w:rsidRPr="00EF6CF7">
        <w:rPr>
          <w:lang w:val="de-DE"/>
        </w:rPr>
        <w:t>Rollenspiel</w:t>
      </w:r>
      <w:bookmarkEnd w:id="55"/>
    </w:p>
    <w:p w14:paraId="4EAB5DA9" w14:textId="77777777" w:rsidR="001E3431" w:rsidRPr="00EF6CF7" w:rsidRDefault="005308BD">
      <w:pPr>
        <w:pStyle w:val="Firstparagraph"/>
        <w:rPr>
          <w:lang w:val="de-DE"/>
        </w:rPr>
      </w:pPr>
      <w:r w:rsidRPr="00EF6CF7">
        <w:rPr>
          <w:lang w:val="de-DE"/>
        </w:rPr>
        <w:t>Ein erster Versuch bezüglich des oben besprochenen Ansatz 1 konnte schon durchgeführt werden. In einem kurzen Szenario übernahmen zwe</w:t>
      </w:r>
      <w:r w:rsidRPr="00EF6CF7">
        <w:rPr>
          <w:lang w:val="de-DE"/>
        </w:rPr>
        <w:t>i Teilnehmerinnen jeweils die Rolle eines jungen Menschen, dessen Geschwister sich dazu entscheidet, mit einem Roboter zu fliehen. Nach einer kurzen Verfolgungsjagd, die natürlich erfolglos ist, bleibt lediglich ein technologisches Artefakt zurück, welches</w:t>
      </w:r>
      <w:r w:rsidRPr="00EF6CF7">
        <w:rPr>
          <w:lang w:val="de-DE"/>
        </w:rPr>
        <w:t xml:space="preserve"> in seiner Funktionalität kabellosen Kopfhörern gleicht. Dieses Objekt ist die einzige Verbindung zu besagtem Geschwister. Ziel des Rollenspiel war es, den Teilnehmerinnen eine aktive Rolle in Beschreibung der Welt sowie Handlungsfähigkeit innerhalb der Ge</w:t>
      </w:r>
      <w:r w:rsidRPr="00EF6CF7">
        <w:rPr>
          <w:lang w:val="de-DE"/>
        </w:rPr>
        <w:t xml:space="preserve">schichte zu suggerieren. </w:t>
      </w:r>
      <w:proofErr w:type="spellStart"/>
      <w:r w:rsidRPr="00EF6CF7">
        <w:rPr>
          <w:lang w:val="de-DE"/>
        </w:rPr>
        <w:t>Anschliessend</w:t>
      </w:r>
      <w:proofErr w:type="spellEnd"/>
      <w:r w:rsidRPr="00EF6CF7">
        <w:rPr>
          <w:lang w:val="de-DE"/>
        </w:rPr>
        <w:t xml:space="preserve"> wurden sie aufgefordert das Objekt zu beschreiben. Der Versuch wollte herausfinden, wie so ein Objekt aussieht, wenn es emotional und persönlich aufgeladen wird.</w:t>
      </w:r>
    </w:p>
    <w:p w14:paraId="1F3507B2" w14:textId="77777777" w:rsidR="001E3431" w:rsidRPr="00EF6CF7" w:rsidRDefault="005308BD">
      <w:pPr>
        <w:pStyle w:val="berschrift4"/>
        <w:tabs>
          <w:tab w:val="left" w:pos="0"/>
        </w:tabs>
        <w:rPr>
          <w:lang w:val="de-DE"/>
        </w:rPr>
      </w:pPr>
      <w:bookmarkStart w:id="56" w:name="weiteres"/>
      <w:r w:rsidRPr="00EF6CF7">
        <w:rPr>
          <w:lang w:val="de-DE"/>
        </w:rPr>
        <w:t>Weiteres</w:t>
      </w:r>
      <w:bookmarkEnd w:id="56"/>
    </w:p>
    <w:p w14:paraId="5074EF56" w14:textId="77777777" w:rsidR="001E3431" w:rsidRPr="00EF6CF7" w:rsidRDefault="005308BD">
      <w:pPr>
        <w:pStyle w:val="berschrift5"/>
        <w:tabs>
          <w:tab w:val="left" w:pos="0"/>
        </w:tabs>
        <w:rPr>
          <w:lang w:val="de-DE"/>
        </w:rPr>
      </w:pPr>
      <w:bookmarkStart w:id="57" w:name="teilnehmende-beobachtung"/>
      <w:r w:rsidRPr="00EF6CF7">
        <w:rPr>
          <w:lang w:val="de-DE"/>
        </w:rPr>
        <w:t>Teilnehmende Beobachtung</w:t>
      </w:r>
      <w:bookmarkEnd w:id="57"/>
    </w:p>
    <w:p w14:paraId="310E8E82" w14:textId="77777777" w:rsidR="001E3431" w:rsidRPr="00EF6CF7" w:rsidRDefault="005308BD">
      <w:pPr>
        <w:pStyle w:val="Firstparagraph"/>
        <w:rPr>
          <w:lang w:val="de-DE"/>
        </w:rPr>
      </w:pPr>
      <w:r w:rsidRPr="00EF6CF7">
        <w:rPr>
          <w:lang w:val="de-DE"/>
        </w:rPr>
        <w:t>Es wurden drei ein-st</w:t>
      </w:r>
      <w:r w:rsidRPr="00EF6CF7">
        <w:rPr>
          <w:lang w:val="de-DE"/>
        </w:rPr>
        <w:t xml:space="preserve">ündige Sitzungen durchgeführt um den Einfluss eines technologischen Produktes, </w:t>
      </w:r>
      <w:proofErr w:type="spellStart"/>
      <w:r w:rsidRPr="00EF6CF7">
        <w:rPr>
          <w:lang w:val="de-DE"/>
        </w:rPr>
        <w:t>Apple’s</w:t>
      </w:r>
      <w:proofErr w:type="spellEnd"/>
      <w:r w:rsidRPr="00EF6CF7">
        <w:rPr>
          <w:lang w:val="de-DE"/>
        </w:rPr>
        <w:t xml:space="preserve"> </w:t>
      </w:r>
      <w:proofErr w:type="spellStart"/>
      <w:r w:rsidRPr="00EF6CF7">
        <w:rPr>
          <w:lang w:val="de-DE"/>
        </w:rPr>
        <w:t>AirPods</w:t>
      </w:r>
      <w:proofErr w:type="spellEnd"/>
      <w:r w:rsidRPr="00EF6CF7">
        <w:rPr>
          <w:lang w:val="de-DE"/>
        </w:rPr>
        <w:t>, auf die zwischen-menschlichen Beziehungen im öffentlich Raum zu untersuchen. Die Sitzungen fanden in einem McDonalds, einem Co-Working Space und dem öffentliche</w:t>
      </w:r>
      <w:r w:rsidRPr="00EF6CF7">
        <w:rPr>
          <w:lang w:val="de-DE"/>
        </w:rPr>
        <w:t xml:space="preserve">n Verkehr statt. Ein sehr interessantes </w:t>
      </w:r>
      <w:proofErr w:type="spellStart"/>
      <w:r w:rsidRPr="00EF6CF7">
        <w:rPr>
          <w:lang w:val="de-DE"/>
        </w:rPr>
        <w:t>Finding</w:t>
      </w:r>
      <w:proofErr w:type="spellEnd"/>
      <w:r w:rsidRPr="00EF6CF7">
        <w:rPr>
          <w:lang w:val="de-DE"/>
        </w:rPr>
        <w:t xml:space="preserve"> ist die Störung von Vertrauen aufgrund sozialer Normen in formellen Gesprächen, zum Beispiel zwischen </w:t>
      </w:r>
      <w:proofErr w:type="spellStart"/>
      <w:r w:rsidRPr="00EF6CF7">
        <w:rPr>
          <w:lang w:val="de-DE"/>
        </w:rPr>
        <w:t>AirPod</w:t>
      </w:r>
      <w:proofErr w:type="spellEnd"/>
      <w:r w:rsidRPr="00EF6CF7">
        <w:rPr>
          <w:lang w:val="de-DE"/>
        </w:rPr>
        <w:t xml:space="preserve">-User und Angestellten der Lokalität (McDonalds, Co-Working Space). Es wird generell erwartet, dass </w:t>
      </w:r>
      <w:r w:rsidRPr="00EF6CF7">
        <w:rPr>
          <w:lang w:val="de-DE"/>
        </w:rPr>
        <w:t xml:space="preserve">ein Gesprächsteilnehmer in der Lage ist dem Gesagten zu folgen. Die </w:t>
      </w:r>
      <w:proofErr w:type="spellStart"/>
      <w:r w:rsidRPr="00EF6CF7">
        <w:rPr>
          <w:lang w:val="de-DE"/>
        </w:rPr>
        <w:t>AirPods</w:t>
      </w:r>
      <w:proofErr w:type="spellEnd"/>
      <w:r w:rsidRPr="00EF6CF7">
        <w:rPr>
          <w:lang w:val="de-DE"/>
        </w:rPr>
        <w:t xml:space="preserve"> untergraben diese Erwartung indem sie visuelle Präsenz markieren, jedoch </w:t>
      </w:r>
      <w:proofErr w:type="spellStart"/>
      <w:r w:rsidRPr="00EF6CF7">
        <w:rPr>
          <w:lang w:val="de-DE"/>
        </w:rPr>
        <w:t>Aussenstehende</w:t>
      </w:r>
      <w:proofErr w:type="spellEnd"/>
      <w:r w:rsidRPr="00EF6CF7">
        <w:rPr>
          <w:lang w:val="de-DE"/>
        </w:rPr>
        <w:t xml:space="preserve"> nicht über ihren Status informieren. Dem Gesprächsteilnehmer ist nicht bekannt, ob der </w:t>
      </w:r>
      <w:proofErr w:type="spellStart"/>
      <w:r w:rsidRPr="00EF6CF7">
        <w:rPr>
          <w:lang w:val="de-DE"/>
        </w:rPr>
        <w:t>AirPo</w:t>
      </w:r>
      <w:r w:rsidRPr="00EF6CF7">
        <w:rPr>
          <w:lang w:val="de-DE"/>
        </w:rPr>
        <w:t>d</w:t>
      </w:r>
      <w:proofErr w:type="spellEnd"/>
      <w:r w:rsidRPr="00EF6CF7">
        <w:rPr>
          <w:lang w:val="de-DE"/>
        </w:rPr>
        <w:t xml:space="preserve">-User zuhört oder nicht. Dies ist vor allem beim jugendlichen User-Segment der Fall, bei welchem die </w:t>
      </w:r>
      <w:proofErr w:type="spellStart"/>
      <w:r w:rsidRPr="00EF6CF7">
        <w:rPr>
          <w:lang w:val="de-DE"/>
        </w:rPr>
        <w:t>AirPods</w:t>
      </w:r>
      <w:proofErr w:type="spellEnd"/>
      <w:r w:rsidRPr="00EF6CF7">
        <w:rPr>
          <w:lang w:val="de-DE"/>
        </w:rPr>
        <w:t xml:space="preserve"> gerne als modisches Accessoire Zur Schau getragen werden.</w:t>
      </w:r>
    </w:p>
    <w:p w14:paraId="167DEA05" w14:textId="77777777" w:rsidR="001E3431" w:rsidRPr="00EF6CF7" w:rsidRDefault="005308BD">
      <w:pPr>
        <w:pStyle w:val="berschrift5"/>
        <w:tabs>
          <w:tab w:val="left" w:pos="0"/>
        </w:tabs>
        <w:rPr>
          <w:lang w:val="de-DE"/>
        </w:rPr>
      </w:pPr>
      <w:bookmarkStart w:id="58" w:name="cultural-probe"/>
      <w:r w:rsidRPr="00EF6CF7">
        <w:rPr>
          <w:lang w:val="de-DE"/>
        </w:rPr>
        <w:t>Cultural Probe</w:t>
      </w:r>
      <w:bookmarkEnd w:id="58"/>
    </w:p>
    <w:p w14:paraId="77877EA8" w14:textId="77777777" w:rsidR="001E3431" w:rsidRPr="00EF6CF7" w:rsidRDefault="005308BD">
      <w:pPr>
        <w:pStyle w:val="Firstparagraph"/>
        <w:rPr>
          <w:lang w:val="de-DE"/>
        </w:rPr>
      </w:pPr>
      <w:r w:rsidRPr="00EF6CF7">
        <w:rPr>
          <w:lang w:val="de-DE"/>
        </w:rPr>
        <w:t>Eine Cultural Probe wurde angedacht, musste jedoch abgebrochen werden. Zi</w:t>
      </w:r>
      <w:r w:rsidRPr="00EF6CF7">
        <w:rPr>
          <w:lang w:val="de-DE"/>
        </w:rPr>
        <w:t xml:space="preserve">el der Übung war die Sammlung von Erfahrung, wie ein technologisches Produkt Einfluss auf das eigene Leben nimmt. Einer Teilnehmerin, welche vorher keine </w:t>
      </w:r>
      <w:proofErr w:type="spellStart"/>
      <w:r w:rsidRPr="00EF6CF7">
        <w:rPr>
          <w:lang w:val="de-DE"/>
        </w:rPr>
        <w:t>Apple’s</w:t>
      </w:r>
      <w:proofErr w:type="spellEnd"/>
      <w:r w:rsidRPr="00EF6CF7">
        <w:rPr>
          <w:lang w:val="de-DE"/>
        </w:rPr>
        <w:t xml:space="preserve"> </w:t>
      </w:r>
      <w:proofErr w:type="spellStart"/>
      <w:r w:rsidRPr="00EF6CF7">
        <w:rPr>
          <w:lang w:val="de-DE"/>
        </w:rPr>
        <w:t>AirPods</w:t>
      </w:r>
      <w:proofErr w:type="spellEnd"/>
      <w:r w:rsidRPr="00EF6CF7">
        <w:rPr>
          <w:lang w:val="de-DE"/>
        </w:rPr>
        <w:t xml:space="preserve"> oder vergleichbare Technologie </w:t>
      </w:r>
      <w:proofErr w:type="spellStart"/>
      <w:r w:rsidRPr="00EF6CF7">
        <w:rPr>
          <w:lang w:val="de-DE"/>
        </w:rPr>
        <w:t>besass</w:t>
      </w:r>
      <w:proofErr w:type="spellEnd"/>
      <w:r w:rsidRPr="00EF6CF7">
        <w:rPr>
          <w:lang w:val="de-DE"/>
        </w:rPr>
        <w:t>, wurden solche überreicht, zusammen mit einem Se</w:t>
      </w:r>
      <w:r w:rsidRPr="00EF6CF7">
        <w:rPr>
          <w:lang w:val="de-DE"/>
        </w:rPr>
        <w:t xml:space="preserve">t von Aufgaben welche Tagebuch-artig reflektiert werden sollte. Leider wurden die Akkus der </w:t>
      </w:r>
      <w:proofErr w:type="spellStart"/>
      <w:r w:rsidRPr="00EF6CF7">
        <w:rPr>
          <w:lang w:val="de-DE"/>
        </w:rPr>
        <w:t>AirPods</w:t>
      </w:r>
      <w:proofErr w:type="spellEnd"/>
      <w:r w:rsidRPr="00EF6CF7">
        <w:rPr>
          <w:lang w:val="de-DE"/>
        </w:rPr>
        <w:t xml:space="preserve"> nach kurzer Zeit unbrauchbar, da es sich dabei um eine günstige Kopie eines anderen Herstellers handelte.</w:t>
      </w:r>
    </w:p>
    <w:p w14:paraId="2412DFC1" w14:textId="77777777" w:rsidR="001E3431" w:rsidRPr="00EF6CF7" w:rsidRDefault="005308BD">
      <w:pPr>
        <w:pStyle w:val="berschrift2"/>
        <w:tabs>
          <w:tab w:val="left" w:pos="0"/>
        </w:tabs>
        <w:rPr>
          <w:lang w:val="de-DE"/>
        </w:rPr>
      </w:pPr>
      <w:bookmarkStart w:id="59" w:name="bibliografie"/>
      <w:r w:rsidRPr="00EF6CF7">
        <w:rPr>
          <w:lang w:val="de-DE"/>
        </w:rPr>
        <w:lastRenderedPageBreak/>
        <w:t>Bibliografie</w:t>
      </w:r>
      <w:bookmarkEnd w:id="59"/>
    </w:p>
    <w:p w14:paraId="031EB82C" w14:textId="77777777" w:rsidR="001E3431" w:rsidRPr="00EF6CF7" w:rsidRDefault="005308BD">
      <w:pPr>
        <w:pStyle w:val="Firstparagraph"/>
        <w:rPr>
          <w:lang w:val="de-DE"/>
        </w:rPr>
      </w:pPr>
      <w:r w:rsidRPr="00EF6CF7">
        <w:rPr>
          <w:lang w:val="de-DE"/>
        </w:rPr>
        <w:t>Bell, Joshua A., Joel Kuipers, Jacque</w:t>
      </w:r>
      <w:r w:rsidRPr="00EF6CF7">
        <w:rPr>
          <w:lang w:val="de-DE"/>
        </w:rPr>
        <w:t xml:space="preserve">line </w:t>
      </w:r>
      <w:proofErr w:type="spellStart"/>
      <w:r w:rsidRPr="00EF6CF7">
        <w:rPr>
          <w:lang w:val="de-DE"/>
        </w:rPr>
        <w:t>Hazen</w:t>
      </w:r>
      <w:proofErr w:type="spellEnd"/>
      <w:r w:rsidRPr="00EF6CF7">
        <w:rPr>
          <w:lang w:val="de-DE"/>
        </w:rPr>
        <w:t xml:space="preserve">, Amanda Kemble, </w:t>
      </w:r>
      <w:proofErr w:type="spellStart"/>
      <w:r w:rsidRPr="00EF6CF7">
        <w:rPr>
          <w:lang w:val="de-DE"/>
        </w:rPr>
        <w:t>and</w:t>
      </w:r>
      <w:proofErr w:type="spellEnd"/>
      <w:r w:rsidRPr="00EF6CF7">
        <w:rPr>
          <w:lang w:val="de-DE"/>
        </w:rPr>
        <w:t xml:space="preserve"> Briel </w:t>
      </w:r>
      <w:proofErr w:type="spellStart"/>
      <w:r w:rsidRPr="00EF6CF7">
        <w:rPr>
          <w:lang w:val="de-DE"/>
        </w:rPr>
        <w:t>Kobak</w:t>
      </w:r>
      <w:proofErr w:type="spellEnd"/>
      <w:r w:rsidRPr="00EF6CF7">
        <w:rPr>
          <w:lang w:val="de-DE"/>
        </w:rPr>
        <w:t xml:space="preserve">. 2018. “The </w:t>
      </w:r>
      <w:proofErr w:type="spellStart"/>
      <w:r w:rsidRPr="00EF6CF7">
        <w:rPr>
          <w:lang w:val="de-DE"/>
        </w:rPr>
        <w:t>Materiality</w:t>
      </w:r>
      <w:proofErr w:type="spellEnd"/>
      <w:r w:rsidRPr="00EF6CF7">
        <w:rPr>
          <w:lang w:val="de-DE"/>
        </w:rPr>
        <w:t xml:space="preserve"> </w:t>
      </w:r>
      <w:proofErr w:type="spellStart"/>
      <w:r w:rsidRPr="00EF6CF7">
        <w:rPr>
          <w:lang w:val="de-DE"/>
        </w:rPr>
        <w:t>of</w:t>
      </w:r>
      <w:proofErr w:type="spellEnd"/>
      <w:r w:rsidRPr="00EF6CF7">
        <w:rPr>
          <w:lang w:val="de-DE"/>
        </w:rPr>
        <w:t xml:space="preserve"> </w:t>
      </w:r>
      <w:proofErr w:type="spellStart"/>
      <w:r w:rsidRPr="00EF6CF7">
        <w:rPr>
          <w:lang w:val="de-DE"/>
        </w:rPr>
        <w:t>Cell</w:t>
      </w:r>
      <w:proofErr w:type="spellEnd"/>
      <w:r w:rsidRPr="00EF6CF7">
        <w:rPr>
          <w:lang w:val="de-DE"/>
        </w:rPr>
        <w:t xml:space="preserve"> Phone </w:t>
      </w:r>
      <w:proofErr w:type="spellStart"/>
      <w:r w:rsidRPr="00EF6CF7">
        <w:rPr>
          <w:lang w:val="de-DE"/>
        </w:rPr>
        <w:t>Repair</w:t>
      </w:r>
      <w:proofErr w:type="spellEnd"/>
      <w:r w:rsidRPr="00EF6CF7">
        <w:rPr>
          <w:lang w:val="de-DE"/>
        </w:rPr>
        <w:t xml:space="preserve">: Re-Making </w:t>
      </w:r>
      <w:proofErr w:type="spellStart"/>
      <w:r w:rsidRPr="00EF6CF7">
        <w:rPr>
          <w:lang w:val="de-DE"/>
        </w:rPr>
        <w:t>Commodities</w:t>
      </w:r>
      <w:proofErr w:type="spellEnd"/>
      <w:r w:rsidRPr="00EF6CF7">
        <w:rPr>
          <w:lang w:val="de-DE"/>
        </w:rPr>
        <w:t xml:space="preserve"> in Washington, DC.” </w:t>
      </w:r>
      <w:r w:rsidRPr="00EF6CF7">
        <w:rPr>
          <w:i/>
          <w:iCs/>
          <w:lang w:val="de-DE"/>
        </w:rPr>
        <w:t>Anthropological Quarterly</w:t>
      </w:r>
      <w:r w:rsidRPr="00EF6CF7">
        <w:rPr>
          <w:lang w:val="de-DE"/>
        </w:rPr>
        <w:t xml:space="preserve"> 91 (2): 603–33. </w:t>
      </w:r>
      <w:hyperlink r:id="rId10">
        <w:r w:rsidRPr="00EF6CF7">
          <w:rPr>
            <w:rStyle w:val="Definition"/>
            <w:lang w:val="de-DE"/>
          </w:rPr>
          <w:t>https://doi.org/10.1353/anq.2018.0028</w:t>
        </w:r>
      </w:hyperlink>
      <w:r w:rsidRPr="00EF6CF7">
        <w:rPr>
          <w:lang w:val="de-DE"/>
        </w:rPr>
        <w:t>.</w:t>
      </w:r>
    </w:p>
    <w:p w14:paraId="4C8C2748" w14:textId="77777777" w:rsidR="001E3431" w:rsidRPr="00EF6CF7" w:rsidRDefault="005308BD">
      <w:pPr>
        <w:pStyle w:val="Textkrper"/>
        <w:rPr>
          <w:lang w:val="de-DE"/>
        </w:rPr>
      </w:pPr>
      <w:r w:rsidRPr="00EF6CF7">
        <w:rPr>
          <w:lang w:val="de-DE"/>
        </w:rPr>
        <w:t xml:space="preserve">Bird‐David, </w:t>
      </w:r>
      <w:proofErr w:type="spellStart"/>
      <w:r w:rsidRPr="00EF6CF7">
        <w:rPr>
          <w:lang w:val="de-DE"/>
        </w:rPr>
        <w:t>Nurit</w:t>
      </w:r>
      <w:proofErr w:type="spellEnd"/>
      <w:r w:rsidRPr="00EF6CF7">
        <w:rPr>
          <w:lang w:val="de-DE"/>
        </w:rPr>
        <w:t>. 2002. “‘</w:t>
      </w:r>
      <w:proofErr w:type="spellStart"/>
      <w:r w:rsidRPr="00EF6CF7">
        <w:rPr>
          <w:lang w:val="de-DE"/>
        </w:rPr>
        <w:t>Animism</w:t>
      </w:r>
      <w:proofErr w:type="spellEnd"/>
      <w:r w:rsidRPr="00EF6CF7">
        <w:rPr>
          <w:lang w:val="de-DE"/>
        </w:rPr>
        <w:t xml:space="preserve">’ </w:t>
      </w:r>
      <w:proofErr w:type="spellStart"/>
      <w:r w:rsidRPr="00EF6CF7">
        <w:rPr>
          <w:lang w:val="de-DE"/>
        </w:rPr>
        <w:t>Revisited</w:t>
      </w:r>
      <w:proofErr w:type="spellEnd"/>
      <w:r w:rsidRPr="00EF6CF7">
        <w:rPr>
          <w:lang w:val="de-DE"/>
        </w:rPr>
        <w:t xml:space="preserve">: </w:t>
      </w:r>
      <w:proofErr w:type="spellStart"/>
      <w:r w:rsidRPr="00EF6CF7">
        <w:rPr>
          <w:lang w:val="de-DE"/>
        </w:rPr>
        <w:t>Personhood</w:t>
      </w:r>
      <w:proofErr w:type="spellEnd"/>
      <w:r w:rsidRPr="00EF6CF7">
        <w:rPr>
          <w:lang w:val="de-DE"/>
        </w:rPr>
        <w:t xml:space="preserve">, Environment, </w:t>
      </w:r>
      <w:proofErr w:type="spellStart"/>
      <w:r w:rsidRPr="00EF6CF7">
        <w:rPr>
          <w:lang w:val="de-DE"/>
        </w:rPr>
        <w:t>and</w:t>
      </w:r>
      <w:proofErr w:type="spellEnd"/>
      <w:r w:rsidRPr="00EF6CF7">
        <w:rPr>
          <w:lang w:val="de-DE"/>
        </w:rPr>
        <w:t xml:space="preserve"> Relational </w:t>
      </w:r>
      <w:proofErr w:type="spellStart"/>
      <w:r w:rsidRPr="00EF6CF7">
        <w:rPr>
          <w:lang w:val="de-DE"/>
        </w:rPr>
        <w:t>Epistemology</w:t>
      </w:r>
      <w:proofErr w:type="spellEnd"/>
      <w:r w:rsidRPr="00EF6CF7">
        <w:rPr>
          <w:lang w:val="de-DE"/>
        </w:rPr>
        <w:t xml:space="preserve">.” </w:t>
      </w:r>
      <w:proofErr w:type="spellStart"/>
      <w:r w:rsidRPr="00EF6CF7">
        <w:rPr>
          <w:i/>
          <w:iCs/>
          <w:lang w:val="de-DE"/>
        </w:rPr>
        <w:t>Current</w:t>
      </w:r>
      <w:proofErr w:type="spellEnd"/>
      <w:r w:rsidRPr="00EF6CF7">
        <w:rPr>
          <w:i/>
          <w:iCs/>
          <w:lang w:val="de-DE"/>
        </w:rPr>
        <w:t xml:space="preserve"> Anthropology</w:t>
      </w:r>
      <w:r w:rsidRPr="00EF6CF7">
        <w:rPr>
          <w:lang w:val="de-DE"/>
        </w:rPr>
        <w:t xml:space="preserve"> 40 (S1): S67–S91. </w:t>
      </w:r>
      <w:hyperlink r:id="rId11">
        <w:r w:rsidRPr="00EF6CF7">
          <w:rPr>
            <w:rStyle w:val="Definition"/>
            <w:lang w:val="de-DE"/>
          </w:rPr>
          <w:t>https://doi.org/10.1086/200061</w:t>
        </w:r>
      </w:hyperlink>
      <w:r w:rsidRPr="00EF6CF7">
        <w:rPr>
          <w:lang w:val="de-DE"/>
        </w:rPr>
        <w:t>.</w:t>
      </w:r>
    </w:p>
    <w:p w14:paraId="37CBD0F2" w14:textId="77777777" w:rsidR="001E3431" w:rsidRPr="00EF6CF7" w:rsidRDefault="005308BD">
      <w:pPr>
        <w:pStyle w:val="Textkrper"/>
        <w:rPr>
          <w:lang w:val="de-DE"/>
        </w:rPr>
      </w:pPr>
      <w:r w:rsidRPr="00EF6CF7">
        <w:rPr>
          <w:lang w:val="de-DE"/>
        </w:rPr>
        <w:t xml:space="preserve">Dunne, Anthony, </w:t>
      </w:r>
      <w:proofErr w:type="spellStart"/>
      <w:r w:rsidRPr="00EF6CF7">
        <w:rPr>
          <w:lang w:val="de-DE"/>
        </w:rPr>
        <w:t>and</w:t>
      </w:r>
      <w:proofErr w:type="spellEnd"/>
      <w:r w:rsidRPr="00EF6CF7">
        <w:rPr>
          <w:lang w:val="de-DE"/>
        </w:rPr>
        <w:t xml:space="preserve"> Fiona </w:t>
      </w:r>
      <w:proofErr w:type="spellStart"/>
      <w:r w:rsidRPr="00EF6CF7">
        <w:rPr>
          <w:lang w:val="de-DE"/>
        </w:rPr>
        <w:t>Raby</w:t>
      </w:r>
      <w:proofErr w:type="spellEnd"/>
      <w:r w:rsidRPr="00EF6CF7">
        <w:rPr>
          <w:lang w:val="de-DE"/>
        </w:rPr>
        <w:t xml:space="preserve">. 2013. </w:t>
      </w:r>
      <w:proofErr w:type="spellStart"/>
      <w:r w:rsidRPr="00EF6CF7">
        <w:rPr>
          <w:i/>
          <w:iCs/>
          <w:lang w:val="de-DE"/>
        </w:rPr>
        <w:t>Speculative</w:t>
      </w:r>
      <w:proofErr w:type="spellEnd"/>
      <w:r w:rsidRPr="00EF6CF7">
        <w:rPr>
          <w:i/>
          <w:iCs/>
          <w:lang w:val="de-DE"/>
        </w:rPr>
        <w:t xml:space="preserve"> </w:t>
      </w:r>
      <w:proofErr w:type="spellStart"/>
      <w:r w:rsidRPr="00EF6CF7">
        <w:rPr>
          <w:i/>
          <w:iCs/>
          <w:lang w:val="de-DE"/>
        </w:rPr>
        <w:t>Everything</w:t>
      </w:r>
      <w:proofErr w:type="spellEnd"/>
      <w:r w:rsidRPr="00EF6CF7">
        <w:rPr>
          <w:i/>
          <w:iCs/>
          <w:lang w:val="de-DE"/>
        </w:rPr>
        <w:t xml:space="preserve">: Design, Fiction, </w:t>
      </w:r>
      <w:proofErr w:type="spellStart"/>
      <w:r w:rsidRPr="00EF6CF7">
        <w:rPr>
          <w:i/>
          <w:iCs/>
          <w:lang w:val="de-DE"/>
        </w:rPr>
        <w:t>and</w:t>
      </w:r>
      <w:proofErr w:type="spellEnd"/>
      <w:r w:rsidRPr="00EF6CF7">
        <w:rPr>
          <w:i/>
          <w:iCs/>
          <w:lang w:val="de-DE"/>
        </w:rPr>
        <w:t xml:space="preserve"> </w:t>
      </w:r>
      <w:proofErr w:type="spellStart"/>
      <w:r w:rsidRPr="00EF6CF7">
        <w:rPr>
          <w:i/>
          <w:iCs/>
          <w:lang w:val="de-DE"/>
        </w:rPr>
        <w:t>Social</w:t>
      </w:r>
      <w:proofErr w:type="spellEnd"/>
      <w:r w:rsidRPr="00EF6CF7">
        <w:rPr>
          <w:i/>
          <w:iCs/>
          <w:lang w:val="de-DE"/>
        </w:rPr>
        <w:t xml:space="preserve"> </w:t>
      </w:r>
      <w:proofErr w:type="spellStart"/>
      <w:r w:rsidRPr="00EF6CF7">
        <w:rPr>
          <w:i/>
          <w:iCs/>
          <w:lang w:val="de-DE"/>
        </w:rPr>
        <w:t>Dreaming</w:t>
      </w:r>
      <w:proofErr w:type="spellEnd"/>
      <w:r w:rsidRPr="00EF6CF7">
        <w:rPr>
          <w:lang w:val="de-DE"/>
        </w:rPr>
        <w:t xml:space="preserve">. Cambridge, </w:t>
      </w:r>
      <w:proofErr w:type="spellStart"/>
      <w:r w:rsidRPr="00EF6CF7">
        <w:rPr>
          <w:lang w:val="de-DE"/>
        </w:rPr>
        <w:t>Mass</w:t>
      </w:r>
      <w:proofErr w:type="spellEnd"/>
      <w:r w:rsidRPr="00EF6CF7">
        <w:rPr>
          <w:lang w:val="de-DE"/>
        </w:rPr>
        <w:t>.; London: The MIT Press.</w:t>
      </w:r>
    </w:p>
    <w:p w14:paraId="211BB1F4" w14:textId="77777777" w:rsidR="001E3431" w:rsidRPr="00EF6CF7" w:rsidRDefault="005308BD">
      <w:pPr>
        <w:pStyle w:val="Textkrper"/>
        <w:rPr>
          <w:lang w:val="de-DE"/>
        </w:rPr>
      </w:pPr>
      <w:r w:rsidRPr="00EF6CF7">
        <w:rPr>
          <w:lang w:val="de-DE"/>
        </w:rPr>
        <w:t>“Human-</w:t>
      </w:r>
      <w:proofErr w:type="spellStart"/>
      <w:r w:rsidRPr="00EF6CF7">
        <w:rPr>
          <w:lang w:val="de-DE"/>
        </w:rPr>
        <w:t>Centered</w:t>
      </w:r>
      <w:proofErr w:type="spellEnd"/>
      <w:r w:rsidRPr="00EF6CF7">
        <w:rPr>
          <w:lang w:val="de-DE"/>
        </w:rPr>
        <w:t xml:space="preserve"> Design.” 2020. In </w:t>
      </w:r>
      <w:r w:rsidRPr="00EF6CF7">
        <w:rPr>
          <w:i/>
          <w:iCs/>
          <w:lang w:val="de-DE"/>
        </w:rPr>
        <w:t>Wikipedia</w:t>
      </w:r>
      <w:r w:rsidRPr="00EF6CF7">
        <w:rPr>
          <w:lang w:val="de-DE"/>
        </w:rPr>
        <w:t xml:space="preserve">. </w:t>
      </w:r>
      <w:hyperlink r:id="rId12">
        <w:r w:rsidRPr="00EF6CF7">
          <w:rPr>
            <w:rStyle w:val="Definition"/>
            <w:lang w:val="de-DE"/>
          </w:rPr>
          <w:t>https://en.wikipedia.org/w/index.php?title=Human-centered_design&amp;oldid=949871980</w:t>
        </w:r>
      </w:hyperlink>
      <w:r w:rsidRPr="00EF6CF7">
        <w:rPr>
          <w:lang w:val="de-DE"/>
        </w:rPr>
        <w:t>.</w:t>
      </w:r>
    </w:p>
    <w:p w14:paraId="3E868F8B" w14:textId="77777777" w:rsidR="001E3431" w:rsidRPr="00EF6CF7" w:rsidRDefault="005308BD">
      <w:pPr>
        <w:pStyle w:val="Textkrper"/>
        <w:rPr>
          <w:lang w:val="de-DE"/>
        </w:rPr>
      </w:pPr>
      <w:proofErr w:type="spellStart"/>
      <w:r w:rsidRPr="00EF6CF7">
        <w:rPr>
          <w:lang w:val="de-DE"/>
        </w:rPr>
        <w:t>Snake-Beings</w:t>
      </w:r>
      <w:proofErr w:type="spellEnd"/>
      <w:r w:rsidRPr="00EF6CF7">
        <w:rPr>
          <w:lang w:val="de-DE"/>
        </w:rPr>
        <w:t xml:space="preserve">, </w:t>
      </w:r>
      <w:proofErr w:type="spellStart"/>
      <w:r w:rsidRPr="00EF6CF7">
        <w:rPr>
          <w:lang w:val="de-DE"/>
        </w:rPr>
        <w:t>Emit</w:t>
      </w:r>
      <w:proofErr w:type="spellEnd"/>
      <w:r w:rsidRPr="00EF6CF7">
        <w:rPr>
          <w:lang w:val="de-DE"/>
        </w:rPr>
        <w:t>. 2018. “</w:t>
      </w:r>
      <w:proofErr w:type="spellStart"/>
      <w:r w:rsidRPr="00EF6CF7">
        <w:rPr>
          <w:lang w:val="de-DE"/>
        </w:rPr>
        <w:t>Maker</w:t>
      </w:r>
      <w:proofErr w:type="spellEnd"/>
      <w:r w:rsidRPr="00EF6CF7">
        <w:rPr>
          <w:lang w:val="de-DE"/>
        </w:rPr>
        <w:t xml:space="preserve"> Culture </w:t>
      </w:r>
      <w:proofErr w:type="spellStart"/>
      <w:r w:rsidRPr="00EF6CF7">
        <w:rPr>
          <w:lang w:val="de-DE"/>
        </w:rPr>
        <w:t>and</w:t>
      </w:r>
      <w:proofErr w:type="spellEnd"/>
      <w:r w:rsidRPr="00EF6CF7">
        <w:rPr>
          <w:lang w:val="de-DE"/>
        </w:rPr>
        <w:t xml:space="preserve"> </w:t>
      </w:r>
      <w:proofErr w:type="spellStart"/>
      <w:r w:rsidRPr="00EF6CF7">
        <w:rPr>
          <w:lang w:val="de-DE"/>
        </w:rPr>
        <w:t>DiY</w:t>
      </w:r>
      <w:proofErr w:type="spellEnd"/>
      <w:r w:rsidRPr="00EF6CF7">
        <w:rPr>
          <w:lang w:val="de-DE"/>
        </w:rPr>
        <w:t xml:space="preserve"> Technologies: Re-</w:t>
      </w:r>
      <w:proofErr w:type="spellStart"/>
      <w:r w:rsidRPr="00EF6CF7">
        <w:rPr>
          <w:lang w:val="de-DE"/>
        </w:rPr>
        <w:t>Functioning</w:t>
      </w:r>
      <w:proofErr w:type="spellEnd"/>
      <w:r w:rsidRPr="00EF6CF7">
        <w:rPr>
          <w:lang w:val="de-DE"/>
        </w:rPr>
        <w:t xml:space="preserve"> </w:t>
      </w:r>
      <w:proofErr w:type="spellStart"/>
      <w:r w:rsidRPr="00EF6CF7">
        <w:rPr>
          <w:lang w:val="de-DE"/>
        </w:rPr>
        <w:t>as</w:t>
      </w:r>
      <w:proofErr w:type="spellEnd"/>
      <w:r w:rsidRPr="00EF6CF7">
        <w:rPr>
          <w:lang w:val="de-DE"/>
        </w:rPr>
        <w:t xml:space="preserve"> a </w:t>
      </w:r>
      <w:r w:rsidRPr="00EF6CF7">
        <w:rPr>
          <w:lang w:val="de-DE"/>
        </w:rPr>
        <w:t>Techno-</w:t>
      </w:r>
      <w:proofErr w:type="spellStart"/>
      <w:r w:rsidRPr="00EF6CF7">
        <w:rPr>
          <w:lang w:val="de-DE"/>
        </w:rPr>
        <w:t>Animist</w:t>
      </w:r>
      <w:proofErr w:type="spellEnd"/>
      <w:r w:rsidRPr="00EF6CF7">
        <w:rPr>
          <w:lang w:val="de-DE"/>
        </w:rPr>
        <w:t xml:space="preserve"> Practice.” </w:t>
      </w:r>
      <w:proofErr w:type="spellStart"/>
      <w:r w:rsidRPr="00EF6CF7">
        <w:rPr>
          <w:i/>
          <w:iCs/>
          <w:lang w:val="de-DE"/>
        </w:rPr>
        <w:t>Continuum</w:t>
      </w:r>
      <w:proofErr w:type="spellEnd"/>
      <w:r w:rsidRPr="00EF6CF7">
        <w:rPr>
          <w:lang w:val="de-DE"/>
        </w:rPr>
        <w:t xml:space="preserve"> 32 (2): 121–36. </w:t>
      </w:r>
      <w:hyperlink r:id="rId13">
        <w:r w:rsidRPr="00EF6CF7">
          <w:rPr>
            <w:rStyle w:val="Definition"/>
            <w:lang w:val="de-DE"/>
          </w:rPr>
          <w:t>https://doi.org/10.1080/10304312.2017.1318825</w:t>
        </w:r>
      </w:hyperlink>
      <w:r w:rsidRPr="00EF6CF7">
        <w:rPr>
          <w:lang w:val="de-DE"/>
        </w:rPr>
        <w:t>.</w:t>
      </w:r>
    </w:p>
    <w:p w14:paraId="4B3DA049" w14:textId="77777777" w:rsidR="001E3431" w:rsidRPr="00EF6CF7" w:rsidRDefault="005308BD">
      <w:pPr>
        <w:pStyle w:val="Textkrper"/>
        <w:rPr>
          <w:lang w:val="de-DE"/>
        </w:rPr>
      </w:pPr>
      <w:proofErr w:type="spellStart"/>
      <w:r w:rsidRPr="00EF6CF7">
        <w:rPr>
          <w:lang w:val="de-DE"/>
        </w:rPr>
        <w:t>Tsing</w:t>
      </w:r>
      <w:proofErr w:type="spellEnd"/>
      <w:r w:rsidRPr="00EF6CF7">
        <w:rPr>
          <w:lang w:val="de-DE"/>
        </w:rPr>
        <w:t xml:space="preserve">, Anna </w:t>
      </w:r>
      <w:proofErr w:type="spellStart"/>
      <w:r w:rsidRPr="00EF6CF7">
        <w:rPr>
          <w:lang w:val="de-DE"/>
        </w:rPr>
        <w:t>Lowenhaupt</w:t>
      </w:r>
      <w:proofErr w:type="spellEnd"/>
      <w:r w:rsidRPr="00EF6CF7">
        <w:rPr>
          <w:lang w:val="de-DE"/>
        </w:rPr>
        <w:t xml:space="preserve">. 2015. </w:t>
      </w:r>
      <w:r w:rsidRPr="00EF6CF7">
        <w:rPr>
          <w:i/>
          <w:iCs/>
          <w:lang w:val="de-DE"/>
        </w:rPr>
        <w:t xml:space="preserve">The </w:t>
      </w:r>
      <w:proofErr w:type="spellStart"/>
      <w:r w:rsidRPr="00EF6CF7">
        <w:rPr>
          <w:i/>
          <w:iCs/>
          <w:lang w:val="de-DE"/>
        </w:rPr>
        <w:t>Mushroom</w:t>
      </w:r>
      <w:proofErr w:type="spellEnd"/>
      <w:r w:rsidRPr="00EF6CF7">
        <w:rPr>
          <w:i/>
          <w:iCs/>
          <w:lang w:val="de-DE"/>
        </w:rPr>
        <w:t xml:space="preserve"> at </w:t>
      </w:r>
      <w:proofErr w:type="spellStart"/>
      <w:r w:rsidRPr="00EF6CF7">
        <w:rPr>
          <w:i/>
          <w:iCs/>
          <w:lang w:val="de-DE"/>
        </w:rPr>
        <w:t>the</w:t>
      </w:r>
      <w:proofErr w:type="spellEnd"/>
      <w:r w:rsidRPr="00EF6CF7">
        <w:rPr>
          <w:i/>
          <w:iCs/>
          <w:lang w:val="de-DE"/>
        </w:rPr>
        <w:t xml:space="preserve"> End </w:t>
      </w:r>
      <w:proofErr w:type="spellStart"/>
      <w:r w:rsidRPr="00EF6CF7">
        <w:rPr>
          <w:i/>
          <w:iCs/>
          <w:lang w:val="de-DE"/>
        </w:rPr>
        <w:t>of</w:t>
      </w:r>
      <w:proofErr w:type="spellEnd"/>
      <w:r w:rsidRPr="00EF6CF7">
        <w:rPr>
          <w:i/>
          <w:iCs/>
          <w:lang w:val="de-DE"/>
        </w:rPr>
        <w:t xml:space="preserve"> </w:t>
      </w:r>
      <w:proofErr w:type="spellStart"/>
      <w:r w:rsidRPr="00EF6CF7">
        <w:rPr>
          <w:i/>
          <w:iCs/>
          <w:lang w:val="de-DE"/>
        </w:rPr>
        <w:t>the</w:t>
      </w:r>
      <w:proofErr w:type="spellEnd"/>
      <w:r w:rsidRPr="00EF6CF7">
        <w:rPr>
          <w:i/>
          <w:iCs/>
          <w:lang w:val="de-DE"/>
        </w:rPr>
        <w:t xml:space="preserve"> World</w:t>
      </w:r>
      <w:r w:rsidRPr="00EF6CF7">
        <w:rPr>
          <w:lang w:val="de-DE"/>
        </w:rPr>
        <w:t xml:space="preserve">. </w:t>
      </w:r>
      <w:r w:rsidRPr="00EF6CF7">
        <w:rPr>
          <w:i/>
          <w:iCs/>
          <w:lang w:val="de-DE"/>
        </w:rPr>
        <w:t xml:space="preserve">The </w:t>
      </w:r>
      <w:proofErr w:type="spellStart"/>
      <w:r w:rsidRPr="00EF6CF7">
        <w:rPr>
          <w:i/>
          <w:iCs/>
          <w:lang w:val="de-DE"/>
        </w:rPr>
        <w:t>Mushroom</w:t>
      </w:r>
      <w:proofErr w:type="spellEnd"/>
      <w:r w:rsidRPr="00EF6CF7">
        <w:rPr>
          <w:i/>
          <w:iCs/>
          <w:lang w:val="de-DE"/>
        </w:rPr>
        <w:t xml:space="preserve"> at </w:t>
      </w:r>
      <w:proofErr w:type="spellStart"/>
      <w:r w:rsidRPr="00EF6CF7">
        <w:rPr>
          <w:i/>
          <w:iCs/>
          <w:lang w:val="de-DE"/>
        </w:rPr>
        <w:t>the</w:t>
      </w:r>
      <w:proofErr w:type="spellEnd"/>
      <w:r w:rsidRPr="00EF6CF7">
        <w:rPr>
          <w:i/>
          <w:iCs/>
          <w:lang w:val="de-DE"/>
        </w:rPr>
        <w:t xml:space="preserve"> End </w:t>
      </w:r>
      <w:proofErr w:type="spellStart"/>
      <w:r w:rsidRPr="00EF6CF7">
        <w:rPr>
          <w:i/>
          <w:iCs/>
          <w:lang w:val="de-DE"/>
        </w:rPr>
        <w:t>of</w:t>
      </w:r>
      <w:proofErr w:type="spellEnd"/>
      <w:r w:rsidRPr="00EF6CF7">
        <w:rPr>
          <w:i/>
          <w:iCs/>
          <w:lang w:val="de-DE"/>
        </w:rPr>
        <w:t xml:space="preserve"> </w:t>
      </w:r>
      <w:proofErr w:type="spellStart"/>
      <w:r w:rsidRPr="00EF6CF7">
        <w:rPr>
          <w:i/>
          <w:iCs/>
          <w:lang w:val="de-DE"/>
        </w:rPr>
        <w:t>the</w:t>
      </w:r>
      <w:proofErr w:type="spellEnd"/>
      <w:r w:rsidRPr="00EF6CF7">
        <w:rPr>
          <w:i/>
          <w:iCs/>
          <w:lang w:val="de-DE"/>
        </w:rPr>
        <w:t xml:space="preserve"> World</w:t>
      </w:r>
      <w:r w:rsidRPr="00EF6CF7">
        <w:rPr>
          <w:lang w:val="de-DE"/>
        </w:rPr>
        <w:t xml:space="preserve">. </w:t>
      </w:r>
      <w:hyperlink r:id="rId14">
        <w:r w:rsidRPr="00EF6CF7">
          <w:rPr>
            <w:rStyle w:val="Definition"/>
            <w:lang w:val="de-DE"/>
          </w:rPr>
          <w:t>https://doi.org/10.1515/9781400873548</w:t>
        </w:r>
      </w:hyperlink>
      <w:r w:rsidRPr="00EF6CF7">
        <w:rPr>
          <w:lang w:val="de-DE"/>
        </w:rPr>
        <w:t>.</w:t>
      </w:r>
    </w:p>
    <w:p w14:paraId="163AF3BA" w14:textId="77777777" w:rsidR="001E3431" w:rsidRPr="00EF6CF7" w:rsidRDefault="005308BD">
      <w:pPr>
        <w:pStyle w:val="Textkrper"/>
        <w:rPr>
          <w:lang w:val="de-DE"/>
        </w:rPr>
      </w:pPr>
      <w:r w:rsidRPr="00EF6CF7">
        <w:rPr>
          <w:lang w:val="de-DE"/>
        </w:rPr>
        <w:t>Willis, Anne-Marie. 2006. “</w:t>
      </w:r>
      <w:proofErr w:type="spellStart"/>
      <w:r w:rsidRPr="00EF6CF7">
        <w:rPr>
          <w:lang w:val="de-DE"/>
        </w:rPr>
        <w:t>Ontological</w:t>
      </w:r>
      <w:proofErr w:type="spellEnd"/>
      <w:r w:rsidRPr="00EF6CF7">
        <w:rPr>
          <w:lang w:val="de-DE"/>
        </w:rPr>
        <w:t xml:space="preserve"> </w:t>
      </w:r>
      <w:proofErr w:type="spellStart"/>
      <w:r w:rsidRPr="00EF6CF7">
        <w:rPr>
          <w:lang w:val="de-DE"/>
        </w:rPr>
        <w:t>Designing</w:t>
      </w:r>
      <w:proofErr w:type="spellEnd"/>
      <w:r w:rsidRPr="00EF6CF7">
        <w:rPr>
          <w:lang w:val="de-DE"/>
        </w:rPr>
        <w:t xml:space="preserve">.” </w:t>
      </w:r>
      <w:r w:rsidRPr="00EF6CF7">
        <w:rPr>
          <w:i/>
          <w:iCs/>
          <w:lang w:val="de-DE"/>
        </w:rPr>
        <w:t xml:space="preserve">Design </w:t>
      </w:r>
      <w:proofErr w:type="spellStart"/>
      <w:r w:rsidRPr="00EF6CF7">
        <w:rPr>
          <w:i/>
          <w:iCs/>
          <w:lang w:val="de-DE"/>
        </w:rPr>
        <w:t>Philosophy</w:t>
      </w:r>
      <w:proofErr w:type="spellEnd"/>
      <w:r w:rsidRPr="00EF6CF7">
        <w:rPr>
          <w:i/>
          <w:iCs/>
          <w:lang w:val="de-DE"/>
        </w:rPr>
        <w:t xml:space="preserve"> Papers</w:t>
      </w:r>
      <w:r w:rsidRPr="00EF6CF7">
        <w:rPr>
          <w:lang w:val="de-DE"/>
        </w:rPr>
        <w:t xml:space="preserve"> 4 (2): 69–92. </w:t>
      </w:r>
      <w:hyperlink r:id="rId15">
        <w:r w:rsidRPr="00EF6CF7">
          <w:rPr>
            <w:rStyle w:val="Definition"/>
            <w:lang w:val="de-DE"/>
          </w:rPr>
          <w:t>https://doi.org/10.2752/144871306X13966268131514</w:t>
        </w:r>
      </w:hyperlink>
      <w:r w:rsidRPr="00EF6CF7">
        <w:rPr>
          <w:lang w:val="de-DE"/>
        </w:rPr>
        <w:t>.</w:t>
      </w:r>
    </w:p>
    <w:sectPr w:rsidR="001E3431" w:rsidRPr="00EF6CF7">
      <w:footerReference w:type="default" r:id="rId16"/>
      <w:pgSz w:w="12240" w:h="15840"/>
      <w:pgMar w:top="1440" w:right="1440" w:bottom="2016" w:left="1440" w:header="0" w:footer="1440" w:gutter="0"/>
      <w:cols w:space="720"/>
      <w:formProt w:val="0"/>
      <w:docGrid w:linePitch="600" w:charSpace="3276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Coppens, Laura (ANTHRO)" w:date="2020-05-27T17:05:00Z" w:initials="CL(">
    <w:p w14:paraId="6C84DCC8" w14:textId="77777777" w:rsidR="00EF6CF7" w:rsidRPr="00EF6CF7" w:rsidRDefault="00EF6CF7">
      <w:pPr>
        <w:pStyle w:val="Kommentartext"/>
        <w:rPr>
          <w:lang w:val="de-DE"/>
        </w:rPr>
      </w:pPr>
      <w:r>
        <w:rPr>
          <w:rStyle w:val="Kommentarzeichen"/>
        </w:rPr>
        <w:annotationRef/>
      </w:r>
      <w:r w:rsidRPr="00EF6CF7">
        <w:rPr>
          <w:lang w:val="de-DE"/>
        </w:rPr>
        <w:t>Vermeide geschlossene Fragen, die man einf</w:t>
      </w:r>
      <w:r>
        <w:rPr>
          <w:lang w:val="de-DE"/>
        </w:rPr>
        <w:t>ach mit ja oder nein beantworten kann.</w:t>
      </w:r>
    </w:p>
  </w:comment>
  <w:comment w:id="6" w:author="Coppens, Laura (ANTHRO)" w:date="2020-05-27T17:09:00Z" w:initials="CL(">
    <w:p w14:paraId="4016DF04" w14:textId="77777777" w:rsidR="00EF6CF7" w:rsidRPr="00EF6CF7" w:rsidRDefault="00EF6CF7">
      <w:pPr>
        <w:pStyle w:val="Kommentartext"/>
        <w:rPr>
          <w:lang w:val="de-DE"/>
        </w:rPr>
      </w:pPr>
      <w:r>
        <w:rPr>
          <w:rStyle w:val="Kommentarzeichen"/>
        </w:rPr>
        <w:annotationRef/>
      </w:r>
      <w:r w:rsidRPr="00EF6CF7">
        <w:rPr>
          <w:lang w:val="de-DE"/>
        </w:rPr>
        <w:t>Bitte nicht den Begriff “Völker”</w:t>
      </w:r>
      <w:r>
        <w:rPr>
          <w:lang w:val="de-DE"/>
        </w:rPr>
        <w:t xml:space="preserve"> verwenden. Das ist politisch heikel. Lieber „indigene Gesellschaften“ schreiben oder nur „Indigene“ benutzen.</w:t>
      </w:r>
    </w:p>
  </w:comment>
  <w:comment w:id="25" w:author="Coppens, Laura (ANTHRO)" w:date="2020-05-27T17:49:00Z" w:initials="CL(">
    <w:p w14:paraId="487667C2" w14:textId="77777777" w:rsidR="00EF6CF7" w:rsidRDefault="00EF6CF7">
      <w:pPr>
        <w:pStyle w:val="Kommentartext"/>
      </w:pPr>
      <w:r>
        <w:rPr>
          <w:rStyle w:val="Kommentarzeichen"/>
        </w:rPr>
        <w:annotationRef/>
      </w:r>
      <w:proofErr w:type="spellStart"/>
      <w:r>
        <w:t>Etwas</w:t>
      </w:r>
      <w:proofErr w:type="spellEnd"/>
      <w:r>
        <w:t xml:space="preserve"> </w:t>
      </w:r>
      <w:proofErr w:type="spellStart"/>
      <w:r>
        <w:t>unklar</w:t>
      </w:r>
      <w:proofErr w:type="spellEnd"/>
      <w:r>
        <w:t xml:space="preserve"> und </w:t>
      </w:r>
      <w:proofErr w:type="spellStart"/>
      <w:r>
        <w:t>umständlich</w:t>
      </w:r>
      <w:proofErr w:type="spellEnd"/>
      <w:r>
        <w:t xml:space="preserve"> </w:t>
      </w:r>
      <w:proofErr w:type="spellStart"/>
      <w:r>
        <w:t>formuliert</w:t>
      </w:r>
      <w:proofErr w:type="spellEnd"/>
    </w:p>
  </w:comment>
  <w:comment w:id="26" w:author="Coppens, Laura (ANTHRO)" w:date="2020-05-27T17:50:00Z" w:initials="CL(">
    <w:p w14:paraId="01774603" w14:textId="77777777" w:rsidR="00EF6CF7" w:rsidRDefault="00EF6CF7">
      <w:pPr>
        <w:pStyle w:val="Kommentartext"/>
      </w:pPr>
      <w:r>
        <w:rPr>
          <w:rStyle w:val="Kommentarzeichen"/>
        </w:rPr>
        <w:annotationRef/>
      </w:r>
      <w:proofErr w:type="spellStart"/>
      <w:r>
        <w:t>Wer</w:t>
      </w:r>
      <w:proofErr w:type="spellEnd"/>
      <w:r>
        <w:t xml:space="preserve"> </w:t>
      </w:r>
      <w:proofErr w:type="spellStart"/>
      <w:r>
        <w:t>sagr</w:t>
      </w:r>
      <w:proofErr w:type="spellEnd"/>
      <w:r>
        <w:t xml:space="preserve"> das, </w:t>
      </w:r>
      <w:proofErr w:type="spellStart"/>
      <w:r>
        <w:t>warum</w:t>
      </w:r>
      <w:proofErr w:type="spellEnd"/>
      <w:r>
        <w:t>?</w:t>
      </w:r>
    </w:p>
  </w:comment>
  <w:comment w:id="27" w:author="Coppens, Laura (ANTHRO)" w:date="2020-05-27T17:50:00Z" w:initials="CL(">
    <w:p w14:paraId="57C58DF9" w14:textId="77777777" w:rsidR="00EF6CF7" w:rsidRDefault="00EF6CF7">
      <w:pPr>
        <w:pStyle w:val="Kommentartext"/>
      </w:pPr>
      <w:r>
        <w:rPr>
          <w:rStyle w:val="Kommentarzeichen"/>
        </w:rPr>
        <w:annotationRef/>
      </w:r>
      <w:r>
        <w:t xml:space="preserve">Das </w:t>
      </w:r>
      <w:proofErr w:type="spellStart"/>
      <w:r>
        <w:t>gesamte</w:t>
      </w:r>
      <w:proofErr w:type="spellEnd"/>
      <w:r>
        <w:t xml:space="preserve"> </w:t>
      </w:r>
      <w:proofErr w:type="spellStart"/>
      <w:r>
        <w:t>Fach</w:t>
      </w:r>
      <w:proofErr w:type="spellEnd"/>
      <w:r>
        <w:t>?</w:t>
      </w:r>
    </w:p>
  </w:comment>
  <w:comment w:id="29" w:author="Coppens, Laura (ANTHRO)" w:date="2020-05-27T17:55:00Z" w:initials="CL(">
    <w:p w14:paraId="50E45BBB" w14:textId="77777777" w:rsidR="00EF6CF7" w:rsidRPr="00EF6CF7" w:rsidRDefault="00EF6CF7">
      <w:pPr>
        <w:pStyle w:val="Kommentartext"/>
        <w:rPr>
          <w:lang w:val="de-DE"/>
        </w:rPr>
      </w:pPr>
      <w:r>
        <w:rPr>
          <w:rStyle w:val="Kommentarzeichen"/>
        </w:rPr>
        <w:annotationRef/>
      </w:r>
      <w:r w:rsidRPr="00EF6CF7">
        <w:rPr>
          <w:lang w:val="de-DE"/>
        </w:rPr>
        <w:t>Vielleicht an dieser Stelle einen Definition</w:t>
      </w:r>
      <w:r>
        <w:rPr>
          <w:lang w:val="de-DE"/>
        </w:rPr>
        <w:t xml:space="preserve"> geben, die Du in Deiner Arbeit verwenden wirst?</w:t>
      </w:r>
    </w:p>
  </w:comment>
  <w:comment w:id="33" w:author="Coppens, Laura (ANTHRO)" w:date="2020-05-27T18:00:00Z" w:initials="CL(">
    <w:p w14:paraId="639FE4CE" w14:textId="77777777" w:rsidR="00EF6CF7" w:rsidRDefault="00EF6CF7">
      <w:pPr>
        <w:pStyle w:val="Kommentartext"/>
      </w:pPr>
      <w:r>
        <w:rPr>
          <w:rStyle w:val="Kommentarzeichen"/>
        </w:rPr>
        <w:annotationRef/>
      </w:r>
      <w:proofErr w:type="spellStart"/>
      <w:r>
        <w:t>Hier</w:t>
      </w:r>
      <w:proofErr w:type="spellEnd"/>
      <w:r>
        <w:t xml:space="preserve"> </w:t>
      </w:r>
      <w:proofErr w:type="spellStart"/>
      <w:r>
        <w:t>vielleicht</w:t>
      </w:r>
      <w:proofErr w:type="spellEnd"/>
      <w:r>
        <w:t xml:space="preserve"> </w:t>
      </w:r>
      <w:proofErr w:type="spellStart"/>
      <w:r>
        <w:t>Beispiele</w:t>
      </w:r>
      <w:proofErr w:type="spellEnd"/>
      <w:r>
        <w:t xml:space="preserve"> </w:t>
      </w:r>
      <w:proofErr w:type="spellStart"/>
      <w:r>
        <w:t>geben</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84DCC8" w15:done="0"/>
  <w15:commentEx w15:paraId="4016DF04" w15:done="0"/>
  <w15:commentEx w15:paraId="487667C2" w15:done="0"/>
  <w15:commentEx w15:paraId="01774603" w15:done="0"/>
  <w15:commentEx w15:paraId="57C58DF9" w15:done="0"/>
  <w15:commentEx w15:paraId="50E45BBB" w15:done="0"/>
  <w15:commentEx w15:paraId="639FE4C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84DCC8" w16cid:durableId="22791C59"/>
  <w16cid:commentId w16cid:paraId="4016DF04" w16cid:durableId="22791D60"/>
  <w16cid:commentId w16cid:paraId="487667C2" w16cid:durableId="227926B0"/>
  <w16cid:commentId w16cid:paraId="01774603" w16cid:durableId="227926E1"/>
  <w16cid:commentId w16cid:paraId="57C58DF9" w16cid:durableId="227926F5"/>
  <w16cid:commentId w16cid:paraId="50E45BBB" w16cid:durableId="227927F6"/>
  <w16cid:commentId w16cid:paraId="639FE4CE" w16cid:durableId="227929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735E7D" w14:textId="77777777" w:rsidR="005308BD" w:rsidRDefault="005308BD">
      <w:r>
        <w:separator/>
      </w:r>
    </w:p>
  </w:endnote>
  <w:endnote w:type="continuationSeparator" w:id="0">
    <w:p w14:paraId="64E432C0" w14:textId="77777777" w:rsidR="005308BD" w:rsidRDefault="00530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panose1 w:val="020B0604020202020204"/>
    <w:charset w:val="00"/>
    <w:family w:val="auto"/>
    <w:pitch w:val="default"/>
  </w:font>
  <w:font w:name="OpenSymbol">
    <w:altName w:val="Arial Unicode MS"/>
    <w:panose1 w:val="020B0604020202020204"/>
    <w:charset w:val="01"/>
    <w:family w:val="auto"/>
    <w:pitch w:val="default"/>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AADF8" w14:textId="77777777" w:rsidR="001E3431" w:rsidRDefault="005308BD">
    <w:pPr>
      <w:pStyle w:val="Fuzeile"/>
      <w:jc w:val="center"/>
    </w:pPr>
    <w:r>
      <w:fldChar w:fldCharType="begin"/>
    </w:r>
    <w:r>
      <w:instrText>PAGE</w:instrText>
    </w:r>
    <w:r>
      <w:fldChar w:fldCharType="separate"/>
    </w:r>
    <w:r>
      <w:t>8</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BD7CDA" w14:textId="77777777" w:rsidR="005308BD" w:rsidRDefault="005308BD">
      <w:r>
        <w:separator/>
      </w:r>
    </w:p>
  </w:footnote>
  <w:footnote w:type="continuationSeparator" w:id="0">
    <w:p w14:paraId="09BE7FE4" w14:textId="77777777" w:rsidR="005308BD" w:rsidRDefault="005308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05252A"/>
    <w:multiLevelType w:val="multilevel"/>
    <w:tmpl w:val="CF767B26"/>
    <w:lvl w:ilvl="0">
      <w:start w:val="1"/>
      <w:numFmt w:val="none"/>
      <w:pStyle w:val="berschrift1"/>
      <w:suff w:val="nothing"/>
      <w:lvlText w:val=""/>
      <w:lvlJc w:val="left"/>
      <w:pPr>
        <w:ind w:left="0" w:firstLine="0"/>
      </w:pPr>
    </w:lvl>
    <w:lvl w:ilvl="1">
      <w:start w:val="1"/>
      <w:numFmt w:val="none"/>
      <w:pStyle w:val="berschrift2"/>
      <w:suff w:val="nothing"/>
      <w:lvlText w:val=""/>
      <w:lvlJc w:val="left"/>
      <w:pPr>
        <w:ind w:left="0" w:firstLine="0"/>
      </w:pPr>
    </w:lvl>
    <w:lvl w:ilvl="2">
      <w:start w:val="1"/>
      <w:numFmt w:val="none"/>
      <w:pStyle w:val="berschrift3"/>
      <w:suff w:val="nothing"/>
      <w:lvlText w:val=""/>
      <w:lvlJc w:val="left"/>
      <w:pPr>
        <w:ind w:left="0" w:firstLine="0"/>
      </w:pPr>
    </w:lvl>
    <w:lvl w:ilvl="3">
      <w:start w:val="1"/>
      <w:numFmt w:val="none"/>
      <w:pStyle w:val="berschrift4"/>
      <w:suff w:val="nothing"/>
      <w:lvlText w:val=""/>
      <w:lvlJc w:val="left"/>
      <w:pPr>
        <w:ind w:left="0" w:firstLine="0"/>
      </w:pPr>
    </w:lvl>
    <w:lvl w:ilvl="4">
      <w:start w:val="1"/>
      <w:numFmt w:val="none"/>
      <w:pStyle w:val="berschrift5"/>
      <w:suff w:val="nothing"/>
      <w:lvlText w:val=""/>
      <w:lvlJc w:val="left"/>
      <w:pPr>
        <w:ind w:left="0" w:firstLine="0"/>
      </w:pPr>
    </w:lvl>
    <w:lvl w:ilvl="5">
      <w:start w:val="1"/>
      <w:numFmt w:val="none"/>
      <w:pStyle w:val="berschrift6"/>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6BD47550"/>
    <w:multiLevelType w:val="multilevel"/>
    <w:tmpl w:val="95B82B5C"/>
    <w:lvl w:ilvl="0">
      <w:start w:val="1"/>
      <w:numFmt w:val="bullet"/>
      <w:lvlText w:val=""/>
      <w:lvlJc w:val="left"/>
      <w:pPr>
        <w:tabs>
          <w:tab w:val="num" w:pos="720"/>
        </w:tabs>
        <w:ind w:left="720" w:hanging="360"/>
      </w:pPr>
      <w:rPr>
        <w:rFonts w:ascii="Symbol" w:hAnsi="Symbol" w:cs="StarSymbol" w:hint="default"/>
        <w:sz w:val="18"/>
        <w:szCs w:val="18"/>
      </w:rPr>
    </w:lvl>
    <w:lvl w:ilvl="1">
      <w:start w:val="1"/>
      <w:numFmt w:val="bullet"/>
      <w:lvlText w:val="◦"/>
      <w:lvlJc w:val="left"/>
      <w:pPr>
        <w:tabs>
          <w:tab w:val="num" w:pos="1080"/>
        </w:tabs>
        <w:ind w:left="1080" w:hanging="360"/>
      </w:pPr>
      <w:rPr>
        <w:rFonts w:ascii="OpenSymbol" w:hAnsi="OpenSymbol" w:cs="StarSymbol" w:hint="default"/>
        <w:sz w:val="18"/>
        <w:szCs w:val="18"/>
      </w:rPr>
    </w:lvl>
    <w:lvl w:ilvl="2">
      <w:start w:val="1"/>
      <w:numFmt w:val="bullet"/>
      <w:lvlText w:val="▪"/>
      <w:lvlJc w:val="left"/>
      <w:pPr>
        <w:tabs>
          <w:tab w:val="num" w:pos="1440"/>
        </w:tabs>
        <w:ind w:left="1440" w:hanging="360"/>
      </w:pPr>
      <w:rPr>
        <w:rFonts w:ascii="OpenSymbol" w:hAnsi="OpenSymbol" w:cs="StarSymbol" w:hint="default"/>
        <w:sz w:val="18"/>
        <w:szCs w:val="18"/>
      </w:rPr>
    </w:lvl>
    <w:lvl w:ilvl="3">
      <w:start w:val="1"/>
      <w:numFmt w:val="bullet"/>
      <w:lvlText w:val=""/>
      <w:lvlJc w:val="left"/>
      <w:pPr>
        <w:tabs>
          <w:tab w:val="num" w:pos="1800"/>
        </w:tabs>
        <w:ind w:left="1800" w:hanging="360"/>
      </w:pPr>
      <w:rPr>
        <w:rFonts w:ascii="Symbol" w:hAnsi="Symbol" w:cs="StarSymbol" w:hint="default"/>
        <w:sz w:val="18"/>
        <w:szCs w:val="18"/>
      </w:rPr>
    </w:lvl>
    <w:lvl w:ilvl="4">
      <w:start w:val="1"/>
      <w:numFmt w:val="bullet"/>
      <w:lvlText w:val="◦"/>
      <w:lvlJc w:val="left"/>
      <w:pPr>
        <w:tabs>
          <w:tab w:val="num" w:pos="2160"/>
        </w:tabs>
        <w:ind w:left="2160" w:hanging="360"/>
      </w:pPr>
      <w:rPr>
        <w:rFonts w:ascii="OpenSymbol" w:hAnsi="OpenSymbol" w:cs="StarSymbol" w:hint="default"/>
        <w:sz w:val="18"/>
        <w:szCs w:val="18"/>
      </w:rPr>
    </w:lvl>
    <w:lvl w:ilvl="5">
      <w:start w:val="1"/>
      <w:numFmt w:val="bullet"/>
      <w:lvlText w:val="▪"/>
      <w:lvlJc w:val="left"/>
      <w:pPr>
        <w:tabs>
          <w:tab w:val="num" w:pos="2520"/>
        </w:tabs>
        <w:ind w:left="2520" w:hanging="360"/>
      </w:pPr>
      <w:rPr>
        <w:rFonts w:ascii="OpenSymbol" w:hAnsi="OpenSymbol" w:cs="StarSymbol" w:hint="default"/>
        <w:sz w:val="18"/>
        <w:szCs w:val="18"/>
      </w:rPr>
    </w:lvl>
    <w:lvl w:ilvl="6">
      <w:start w:val="1"/>
      <w:numFmt w:val="bullet"/>
      <w:lvlText w:val=""/>
      <w:lvlJc w:val="left"/>
      <w:pPr>
        <w:tabs>
          <w:tab w:val="num" w:pos="2880"/>
        </w:tabs>
        <w:ind w:left="2880" w:hanging="360"/>
      </w:pPr>
      <w:rPr>
        <w:rFonts w:ascii="Symbol" w:hAnsi="Symbol" w:cs="StarSymbol" w:hint="default"/>
        <w:sz w:val="18"/>
        <w:szCs w:val="18"/>
      </w:rPr>
    </w:lvl>
    <w:lvl w:ilvl="7">
      <w:start w:val="1"/>
      <w:numFmt w:val="bullet"/>
      <w:lvlText w:val="◦"/>
      <w:lvlJc w:val="left"/>
      <w:pPr>
        <w:tabs>
          <w:tab w:val="num" w:pos="3240"/>
        </w:tabs>
        <w:ind w:left="3240" w:hanging="360"/>
      </w:pPr>
      <w:rPr>
        <w:rFonts w:ascii="OpenSymbol" w:hAnsi="OpenSymbol" w:cs="StarSymbol" w:hint="default"/>
        <w:sz w:val="18"/>
        <w:szCs w:val="18"/>
      </w:rPr>
    </w:lvl>
    <w:lvl w:ilvl="8">
      <w:start w:val="1"/>
      <w:numFmt w:val="bullet"/>
      <w:lvlText w:val="▪"/>
      <w:lvlJc w:val="left"/>
      <w:pPr>
        <w:tabs>
          <w:tab w:val="num" w:pos="3600"/>
        </w:tabs>
        <w:ind w:left="3600" w:hanging="360"/>
      </w:pPr>
      <w:rPr>
        <w:rFonts w:ascii="OpenSymbol" w:hAnsi="OpenSymbol" w:cs="StarSymbol" w:hint="default"/>
        <w:sz w:val="18"/>
        <w:szCs w:val="18"/>
      </w:rPr>
    </w:lvl>
  </w:abstractNum>
  <w:abstractNum w:abstractNumId="2" w15:restartNumberingAfterBreak="0">
    <w:nsid w:val="73A01C3A"/>
    <w:multiLevelType w:val="multilevel"/>
    <w:tmpl w:val="444450BE"/>
    <w:lvl w:ilvl="0">
      <w:start w:val="1"/>
      <w:numFmt w:val="bullet"/>
      <w:lvlText w:val=""/>
      <w:lvlJc w:val="left"/>
      <w:pPr>
        <w:tabs>
          <w:tab w:val="num" w:pos="720"/>
        </w:tabs>
        <w:ind w:left="720" w:hanging="360"/>
      </w:pPr>
      <w:rPr>
        <w:rFonts w:ascii="Symbol" w:hAnsi="Symbol" w:cs="StarSymbol" w:hint="default"/>
        <w:sz w:val="18"/>
        <w:szCs w:val="18"/>
      </w:rPr>
    </w:lvl>
    <w:lvl w:ilvl="1">
      <w:start w:val="1"/>
      <w:numFmt w:val="bullet"/>
      <w:lvlText w:val="◦"/>
      <w:lvlJc w:val="left"/>
      <w:pPr>
        <w:tabs>
          <w:tab w:val="num" w:pos="1080"/>
        </w:tabs>
        <w:ind w:left="1080" w:hanging="360"/>
      </w:pPr>
      <w:rPr>
        <w:rFonts w:ascii="OpenSymbol" w:hAnsi="OpenSymbol" w:cs="StarSymbol" w:hint="default"/>
        <w:sz w:val="18"/>
        <w:szCs w:val="18"/>
      </w:rPr>
    </w:lvl>
    <w:lvl w:ilvl="2">
      <w:start w:val="1"/>
      <w:numFmt w:val="bullet"/>
      <w:lvlText w:val="▪"/>
      <w:lvlJc w:val="left"/>
      <w:pPr>
        <w:tabs>
          <w:tab w:val="num" w:pos="1440"/>
        </w:tabs>
        <w:ind w:left="1440" w:hanging="360"/>
      </w:pPr>
      <w:rPr>
        <w:rFonts w:ascii="OpenSymbol" w:hAnsi="OpenSymbol" w:cs="StarSymbol" w:hint="default"/>
        <w:sz w:val="18"/>
        <w:szCs w:val="18"/>
      </w:rPr>
    </w:lvl>
    <w:lvl w:ilvl="3">
      <w:start w:val="1"/>
      <w:numFmt w:val="bullet"/>
      <w:lvlText w:val=""/>
      <w:lvlJc w:val="left"/>
      <w:pPr>
        <w:tabs>
          <w:tab w:val="num" w:pos="1800"/>
        </w:tabs>
        <w:ind w:left="1800" w:hanging="360"/>
      </w:pPr>
      <w:rPr>
        <w:rFonts w:ascii="Symbol" w:hAnsi="Symbol" w:cs="StarSymbol" w:hint="default"/>
        <w:sz w:val="18"/>
        <w:szCs w:val="18"/>
      </w:rPr>
    </w:lvl>
    <w:lvl w:ilvl="4">
      <w:start w:val="1"/>
      <w:numFmt w:val="bullet"/>
      <w:lvlText w:val="◦"/>
      <w:lvlJc w:val="left"/>
      <w:pPr>
        <w:tabs>
          <w:tab w:val="num" w:pos="2160"/>
        </w:tabs>
        <w:ind w:left="2160" w:hanging="360"/>
      </w:pPr>
      <w:rPr>
        <w:rFonts w:ascii="OpenSymbol" w:hAnsi="OpenSymbol" w:cs="StarSymbol" w:hint="default"/>
        <w:sz w:val="18"/>
        <w:szCs w:val="18"/>
      </w:rPr>
    </w:lvl>
    <w:lvl w:ilvl="5">
      <w:start w:val="1"/>
      <w:numFmt w:val="bullet"/>
      <w:lvlText w:val="▪"/>
      <w:lvlJc w:val="left"/>
      <w:pPr>
        <w:tabs>
          <w:tab w:val="num" w:pos="2520"/>
        </w:tabs>
        <w:ind w:left="2520" w:hanging="360"/>
      </w:pPr>
      <w:rPr>
        <w:rFonts w:ascii="OpenSymbol" w:hAnsi="OpenSymbol" w:cs="StarSymbol" w:hint="default"/>
        <w:sz w:val="18"/>
        <w:szCs w:val="18"/>
      </w:rPr>
    </w:lvl>
    <w:lvl w:ilvl="6">
      <w:start w:val="1"/>
      <w:numFmt w:val="bullet"/>
      <w:lvlText w:val=""/>
      <w:lvlJc w:val="left"/>
      <w:pPr>
        <w:tabs>
          <w:tab w:val="num" w:pos="2880"/>
        </w:tabs>
        <w:ind w:left="2880" w:hanging="360"/>
      </w:pPr>
      <w:rPr>
        <w:rFonts w:ascii="Symbol" w:hAnsi="Symbol" w:cs="StarSymbol" w:hint="default"/>
        <w:sz w:val="18"/>
        <w:szCs w:val="18"/>
      </w:rPr>
    </w:lvl>
    <w:lvl w:ilvl="7">
      <w:start w:val="1"/>
      <w:numFmt w:val="bullet"/>
      <w:lvlText w:val="◦"/>
      <w:lvlJc w:val="left"/>
      <w:pPr>
        <w:tabs>
          <w:tab w:val="num" w:pos="3240"/>
        </w:tabs>
        <w:ind w:left="3240" w:hanging="360"/>
      </w:pPr>
      <w:rPr>
        <w:rFonts w:ascii="OpenSymbol" w:hAnsi="OpenSymbol" w:cs="StarSymbol" w:hint="default"/>
        <w:sz w:val="18"/>
        <w:szCs w:val="18"/>
      </w:rPr>
    </w:lvl>
    <w:lvl w:ilvl="8">
      <w:start w:val="1"/>
      <w:numFmt w:val="bullet"/>
      <w:lvlText w:val="▪"/>
      <w:lvlJc w:val="left"/>
      <w:pPr>
        <w:tabs>
          <w:tab w:val="num" w:pos="3600"/>
        </w:tabs>
        <w:ind w:left="3600" w:hanging="360"/>
      </w:pPr>
      <w:rPr>
        <w:rFonts w:ascii="OpenSymbol" w:hAnsi="OpenSymbol" w:cs="StarSymbol" w:hint="default"/>
        <w:sz w:val="18"/>
        <w:szCs w:val="18"/>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ppens, Laura (ANTHRO)">
    <w15:presenceInfo w15:providerId="AD" w15:userId="S::coppens@campus.unibe.ch::8c59d63c-0848-43bc-aff8-41a6e0b622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spelling="clean"/>
  <w:trackRevisions/>
  <w:doNotTrackMoves/>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431"/>
    <w:rsid w:val="001E3431"/>
    <w:rsid w:val="005308BD"/>
    <w:rsid w:val="00D7210A"/>
    <w:rsid w:val="00EF6C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0B0CFAC"/>
  <w15:docId w15:val="{748DDAA4-59FE-2442-8A64-63E88DD37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Lucida Sans Unicode" w:hAnsi="Times New Roman" w:cs="Tahoma"/>
        <w:kern w:val="2"/>
        <w:sz w:val="24"/>
        <w:szCs w:val="24"/>
        <w:lang w:val="en-US"/>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pPr>
  </w:style>
  <w:style w:type="paragraph" w:styleId="berschrift1">
    <w:name w:val="heading 1"/>
    <w:basedOn w:val="Heading"/>
    <w:next w:val="Textkrper"/>
    <w:uiPriority w:val="9"/>
    <w:qFormat/>
    <w:pPr>
      <w:numPr>
        <w:numId w:val="1"/>
      </w:numPr>
      <w:outlineLvl w:val="0"/>
    </w:pPr>
    <w:rPr>
      <w:b/>
      <w:bCs/>
      <w:sz w:val="32"/>
      <w:szCs w:val="32"/>
    </w:rPr>
  </w:style>
  <w:style w:type="paragraph" w:styleId="berschrift2">
    <w:name w:val="heading 2"/>
    <w:basedOn w:val="Heading"/>
    <w:next w:val="Textkrper"/>
    <w:uiPriority w:val="9"/>
    <w:unhideWhenUsed/>
    <w:qFormat/>
    <w:pPr>
      <w:numPr>
        <w:ilvl w:val="1"/>
        <w:numId w:val="1"/>
      </w:numPr>
      <w:outlineLvl w:val="1"/>
    </w:pPr>
    <w:rPr>
      <w:b/>
      <w:bCs/>
      <w:i/>
      <w:iCs/>
    </w:rPr>
  </w:style>
  <w:style w:type="paragraph" w:styleId="berschrift3">
    <w:name w:val="heading 3"/>
    <w:basedOn w:val="Heading"/>
    <w:next w:val="Textkrper"/>
    <w:uiPriority w:val="9"/>
    <w:unhideWhenUsed/>
    <w:qFormat/>
    <w:pPr>
      <w:numPr>
        <w:ilvl w:val="2"/>
        <w:numId w:val="1"/>
      </w:numPr>
      <w:outlineLvl w:val="2"/>
    </w:pPr>
    <w:rPr>
      <w:b/>
      <w:bCs/>
    </w:rPr>
  </w:style>
  <w:style w:type="paragraph" w:styleId="berschrift4">
    <w:name w:val="heading 4"/>
    <w:basedOn w:val="Heading"/>
    <w:next w:val="Textkrper"/>
    <w:uiPriority w:val="9"/>
    <w:unhideWhenUsed/>
    <w:qFormat/>
    <w:pPr>
      <w:numPr>
        <w:ilvl w:val="3"/>
        <w:numId w:val="1"/>
      </w:numPr>
      <w:outlineLvl w:val="3"/>
    </w:pPr>
    <w:rPr>
      <w:b/>
      <w:bCs/>
      <w:i/>
      <w:iCs/>
      <w:sz w:val="24"/>
      <w:szCs w:val="24"/>
    </w:rPr>
  </w:style>
  <w:style w:type="paragraph" w:styleId="berschrift5">
    <w:name w:val="heading 5"/>
    <w:basedOn w:val="Heading"/>
    <w:next w:val="Textkrper"/>
    <w:uiPriority w:val="9"/>
    <w:unhideWhenUsed/>
    <w:qFormat/>
    <w:pPr>
      <w:numPr>
        <w:ilvl w:val="4"/>
        <w:numId w:val="1"/>
      </w:numPr>
      <w:outlineLvl w:val="4"/>
    </w:pPr>
    <w:rPr>
      <w:b/>
      <w:bCs/>
      <w:sz w:val="24"/>
      <w:szCs w:val="24"/>
    </w:rPr>
  </w:style>
  <w:style w:type="paragraph" w:styleId="berschrift6">
    <w:name w:val="heading 6"/>
    <w:basedOn w:val="Heading"/>
    <w:next w:val="Textkrper"/>
    <w:uiPriority w:val="9"/>
    <w:semiHidden/>
    <w:unhideWhenUsed/>
    <w:qFormat/>
    <w:pPr>
      <w:numPr>
        <w:ilvl w:val="5"/>
        <w:numId w:val="1"/>
      </w:numPr>
      <w:outlineLvl w:val="5"/>
    </w:pPr>
    <w:rPr>
      <w:b/>
      <w:b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SourceText">
    <w:name w:val="Source_Text"/>
    <w:qFormat/>
    <w:rPr>
      <w:rFonts w:ascii="Courier New" w:eastAsia="Courier New" w:hAnsi="Courier New" w:cs="Courier New"/>
      <w:sz w:val="20"/>
      <w:szCs w:val="20"/>
    </w:rPr>
  </w:style>
  <w:style w:type="character" w:customStyle="1" w:styleId="NumberingSymbols">
    <w:name w:val="Numbering Symbols"/>
    <w:qFormat/>
  </w:style>
  <w:style w:type="character" w:customStyle="1" w:styleId="Bullets">
    <w:name w:val="Bullets"/>
    <w:qFormat/>
    <w:rPr>
      <w:rFonts w:ascii="StarSymbol" w:eastAsia="StarSymbol" w:hAnsi="StarSymbol" w:cs="StarSymbol"/>
      <w:sz w:val="18"/>
      <w:szCs w:val="18"/>
    </w:rPr>
  </w:style>
  <w:style w:type="character" w:styleId="Hervorhebung">
    <w:name w:val="Emphasis"/>
    <w:qFormat/>
    <w:rPr>
      <w:i/>
      <w:iCs/>
    </w:rPr>
  </w:style>
  <w:style w:type="character" w:customStyle="1" w:styleId="StrongEmphasis">
    <w:name w:val="Strong Emphasis"/>
    <w:qFormat/>
    <w:rPr>
      <w:b/>
      <w:bCs/>
    </w:rPr>
  </w:style>
  <w:style w:type="character" w:customStyle="1" w:styleId="Strikeout">
    <w:name w:val="Strikeout"/>
    <w:qFormat/>
    <w:rPr>
      <w:strike/>
    </w:rPr>
  </w:style>
  <w:style w:type="character" w:customStyle="1" w:styleId="Superscript">
    <w:name w:val="Superscript"/>
    <w:qFormat/>
    <w:rPr>
      <w:vertAlign w:val="superscript"/>
    </w:rPr>
  </w:style>
  <w:style w:type="character" w:customStyle="1" w:styleId="Subscript">
    <w:name w:val="Subscript"/>
    <w:qFormat/>
    <w:rPr>
      <w:vertAlign w:val="subscript"/>
    </w:rPr>
  </w:style>
  <w:style w:type="character" w:customStyle="1" w:styleId="Quotation">
    <w:name w:val="Quotation"/>
    <w:qFormat/>
    <w:rPr>
      <w:i/>
      <w:iCs/>
    </w:rPr>
  </w:style>
  <w:style w:type="character" w:customStyle="1" w:styleId="Teletype">
    <w:name w:val="Teletype"/>
    <w:qFormat/>
    <w:rPr>
      <w:rFonts w:ascii="Courier New" w:eastAsia="Courier New" w:hAnsi="Courier New" w:cs="Courier New"/>
    </w:rPr>
  </w:style>
  <w:style w:type="character" w:customStyle="1" w:styleId="InternetLink">
    <w:name w:val="Internet Link"/>
    <w:rPr>
      <w:color w:val="000080"/>
      <w:u w:val="single"/>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Definition">
    <w:name w:val="Definition"/>
    <w:qFormat/>
  </w:style>
  <w:style w:type="paragraph" w:customStyle="1" w:styleId="Heading">
    <w:name w:val="Heading"/>
    <w:basedOn w:val="Standard"/>
    <w:next w:val="Textkrper"/>
    <w:qFormat/>
    <w:pPr>
      <w:keepNext/>
      <w:spacing w:before="240" w:after="120"/>
    </w:pPr>
    <w:rPr>
      <w:rFonts w:ascii="Arial" w:hAnsi="Arial"/>
      <w:sz w:val="28"/>
      <w:szCs w:val="28"/>
    </w:rPr>
  </w:style>
  <w:style w:type="paragraph" w:styleId="Textkrper">
    <w:name w:val="Body Text"/>
    <w:basedOn w:val="Standard"/>
    <w:pPr>
      <w:spacing w:before="86" w:after="86"/>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Table">
    <w:name w:val="Table"/>
    <w:basedOn w:val="Beschriftung"/>
    <w:qFormat/>
  </w:style>
  <w:style w:type="paragraph" w:customStyle="1" w:styleId="FigureCaption">
    <w:name w:val="FigureCaption"/>
    <w:basedOn w:val="Beschriftung"/>
    <w:qFormat/>
  </w:style>
  <w:style w:type="paragraph" w:customStyle="1" w:styleId="Figure">
    <w:name w:val="Figure"/>
    <w:basedOn w:val="Standard"/>
    <w:qFormat/>
    <w:pPr>
      <w:suppressLineNumbers/>
    </w:pPr>
  </w:style>
  <w:style w:type="paragraph" w:customStyle="1" w:styleId="FigureWithCaption">
    <w:name w:val="FigureWithCaption"/>
    <w:basedOn w:val="Figure"/>
    <w:qFormat/>
    <w:pPr>
      <w:keepNext/>
    </w:pPr>
  </w:style>
  <w:style w:type="paragraph" w:customStyle="1" w:styleId="Index">
    <w:name w:val="Index"/>
    <w:basedOn w:val="Standard"/>
    <w:qFormat/>
    <w:pPr>
      <w:suppressLineNumbers/>
    </w:pPr>
  </w:style>
  <w:style w:type="paragraph" w:customStyle="1" w:styleId="Quotations">
    <w:name w:val="Quotations"/>
    <w:basedOn w:val="Standard"/>
    <w:qFormat/>
    <w:pPr>
      <w:spacing w:before="144" w:after="144"/>
      <w:ind w:left="567" w:right="567"/>
    </w:pPr>
  </w:style>
  <w:style w:type="paragraph" w:customStyle="1" w:styleId="PreformattedText">
    <w:name w:val="Preformatted Text"/>
    <w:basedOn w:val="Standard"/>
    <w:qFormat/>
    <w:rPr>
      <w:rFonts w:ascii="Courier New" w:eastAsia="Courier New" w:hAnsi="Courier New" w:cs="Courier New"/>
      <w:sz w:val="20"/>
      <w:szCs w:val="20"/>
    </w:rPr>
  </w:style>
  <w:style w:type="paragraph" w:customStyle="1" w:styleId="DefinitionTerm">
    <w:name w:val="Definition Term"/>
    <w:basedOn w:val="Standard"/>
    <w:next w:val="DefinitionDefinition"/>
    <w:qFormat/>
    <w:pPr>
      <w:spacing w:before="86" w:after="86"/>
    </w:pPr>
  </w:style>
  <w:style w:type="paragraph" w:customStyle="1" w:styleId="DefinitionDefinition">
    <w:name w:val="Definition Definition"/>
    <w:basedOn w:val="Standard"/>
    <w:next w:val="Textkrper"/>
    <w:qFormat/>
    <w:pPr>
      <w:ind w:left="720"/>
    </w:pPr>
  </w:style>
  <w:style w:type="paragraph" w:customStyle="1" w:styleId="TableContents">
    <w:name w:val="Table Contents"/>
    <w:basedOn w:val="Standard"/>
    <w:qFormat/>
    <w:pPr>
      <w:suppressLineNumbers/>
      <w:ind w:left="43" w:right="43"/>
    </w:pPr>
  </w:style>
  <w:style w:type="paragraph" w:customStyle="1" w:styleId="TableHeading">
    <w:name w:val="Table Heading"/>
    <w:basedOn w:val="TableContents"/>
    <w:qFormat/>
    <w:rPr>
      <w:b/>
      <w:bCs/>
    </w:rPr>
  </w:style>
  <w:style w:type="paragraph" w:styleId="Funotentext">
    <w:name w:val="footnote text"/>
    <w:basedOn w:val="Standard"/>
    <w:pPr>
      <w:suppressLineNumbers/>
      <w:ind w:left="283" w:hanging="283"/>
    </w:pPr>
    <w:rPr>
      <w:sz w:val="20"/>
      <w:szCs w:val="20"/>
    </w:rPr>
  </w:style>
  <w:style w:type="paragraph" w:customStyle="1" w:styleId="HeaderandFooter">
    <w:name w:val="Header and Footer"/>
    <w:basedOn w:val="Standard"/>
    <w:qFormat/>
    <w:pPr>
      <w:suppressLineNumbers/>
      <w:tabs>
        <w:tab w:val="center" w:pos="4986"/>
        <w:tab w:val="right" w:pos="9972"/>
      </w:tabs>
    </w:pPr>
  </w:style>
  <w:style w:type="paragraph" w:styleId="Fuzeile">
    <w:name w:val="footer"/>
    <w:basedOn w:val="Standard"/>
    <w:pPr>
      <w:suppressLineNumbers/>
      <w:tabs>
        <w:tab w:val="center" w:pos="4680"/>
        <w:tab w:val="right" w:pos="9360"/>
      </w:tabs>
    </w:pPr>
  </w:style>
  <w:style w:type="paragraph" w:customStyle="1" w:styleId="DefinitionTermTight">
    <w:name w:val="Definition Term Tight"/>
    <w:basedOn w:val="Standard"/>
    <w:next w:val="DefinitionDefinitionTight"/>
    <w:qFormat/>
    <w:pPr>
      <w:spacing w:before="115" w:after="115"/>
    </w:pPr>
  </w:style>
  <w:style w:type="paragraph" w:customStyle="1" w:styleId="DefinitionDefinitionTight">
    <w:name w:val="Definition Definition Tight"/>
    <w:basedOn w:val="Standard"/>
    <w:qFormat/>
    <w:pPr>
      <w:ind w:left="720"/>
    </w:pPr>
  </w:style>
  <w:style w:type="paragraph" w:styleId="Datum">
    <w:name w:val="Date"/>
    <w:basedOn w:val="Standard"/>
    <w:next w:val="Textkrper"/>
    <w:qFormat/>
    <w:rPr>
      <w:i/>
    </w:rPr>
  </w:style>
  <w:style w:type="paragraph" w:customStyle="1" w:styleId="Author">
    <w:name w:val="Author"/>
    <w:basedOn w:val="Standard"/>
    <w:next w:val="Datum"/>
    <w:qFormat/>
    <w:rPr>
      <w:i/>
    </w:rPr>
  </w:style>
  <w:style w:type="paragraph" w:customStyle="1" w:styleId="HorizontalLine">
    <w:name w:val="Horizontal Line"/>
    <w:basedOn w:val="Standard"/>
    <w:next w:val="Textkrper"/>
    <w:qFormat/>
    <w:pPr>
      <w:suppressLineNumbers/>
      <w:pBdr>
        <w:bottom w:val="double" w:sz="2" w:space="0" w:color="808080"/>
      </w:pBdr>
      <w:spacing w:after="283"/>
    </w:pPr>
    <w:rPr>
      <w:sz w:val="12"/>
      <w:szCs w:val="12"/>
    </w:rPr>
  </w:style>
  <w:style w:type="paragraph" w:customStyle="1" w:styleId="Firstparagraph">
    <w:name w:val="First paragraph"/>
    <w:basedOn w:val="Standard"/>
    <w:next w:val="Textkrper"/>
    <w:qFormat/>
  </w:style>
  <w:style w:type="numbering" w:customStyle="1" w:styleId="Numbering1">
    <w:name w:val="Numbering 1"/>
    <w:qFormat/>
  </w:style>
  <w:style w:type="numbering" w:customStyle="1" w:styleId="Numbering2">
    <w:name w:val="Numbering 2"/>
    <w:qFormat/>
  </w:style>
  <w:style w:type="numbering" w:customStyle="1" w:styleId="Numbering3">
    <w:name w:val="Numbering 3"/>
    <w:qFormat/>
  </w:style>
  <w:style w:type="numbering" w:customStyle="1" w:styleId="Numbering4">
    <w:name w:val="Numbering 4"/>
    <w:qFormat/>
  </w:style>
  <w:style w:type="numbering" w:customStyle="1" w:styleId="Numbering5">
    <w:name w:val="Numbering 5"/>
    <w:qFormat/>
  </w:style>
  <w:style w:type="numbering" w:customStyle="1" w:styleId="Bullet">
    <w:name w:val="Bullet •"/>
    <w:qFormat/>
  </w:style>
  <w:style w:type="numbering" w:customStyle="1" w:styleId="Bullet0">
    <w:name w:val="Bullet –"/>
    <w:qFormat/>
  </w:style>
  <w:style w:type="numbering" w:customStyle="1" w:styleId="Bullet1">
    <w:name w:val="Bullet "/>
    <w:qFormat/>
  </w:style>
  <w:style w:type="numbering" w:customStyle="1" w:styleId="Bullet2">
    <w:name w:val="Bullet "/>
    <w:qFormat/>
  </w:style>
  <w:style w:type="numbering" w:customStyle="1" w:styleId="Bullet3">
    <w:name w:val="Bullet "/>
    <w:qFormat/>
  </w:style>
  <w:style w:type="character" w:styleId="Kommentarzeichen">
    <w:name w:val="annotation reference"/>
    <w:basedOn w:val="Absatz-Standardschriftart"/>
    <w:uiPriority w:val="99"/>
    <w:semiHidden/>
    <w:unhideWhenUsed/>
    <w:rsid w:val="00EF6CF7"/>
    <w:rPr>
      <w:sz w:val="16"/>
      <w:szCs w:val="16"/>
    </w:rPr>
  </w:style>
  <w:style w:type="paragraph" w:styleId="Kommentartext">
    <w:name w:val="annotation text"/>
    <w:basedOn w:val="Standard"/>
    <w:link w:val="KommentartextZchn"/>
    <w:uiPriority w:val="99"/>
    <w:semiHidden/>
    <w:unhideWhenUsed/>
    <w:rsid w:val="00EF6CF7"/>
    <w:rPr>
      <w:sz w:val="20"/>
      <w:szCs w:val="20"/>
    </w:rPr>
  </w:style>
  <w:style w:type="character" w:customStyle="1" w:styleId="KommentartextZchn">
    <w:name w:val="Kommentartext Zchn"/>
    <w:basedOn w:val="Absatz-Standardschriftart"/>
    <w:link w:val="Kommentartext"/>
    <w:uiPriority w:val="99"/>
    <w:semiHidden/>
    <w:rsid w:val="00EF6CF7"/>
    <w:rPr>
      <w:sz w:val="20"/>
      <w:szCs w:val="20"/>
    </w:rPr>
  </w:style>
  <w:style w:type="paragraph" w:styleId="Kommentarthema">
    <w:name w:val="annotation subject"/>
    <w:basedOn w:val="Kommentartext"/>
    <w:next w:val="Kommentartext"/>
    <w:link w:val="KommentarthemaZchn"/>
    <w:uiPriority w:val="99"/>
    <w:semiHidden/>
    <w:unhideWhenUsed/>
    <w:rsid w:val="00EF6CF7"/>
    <w:rPr>
      <w:b/>
      <w:bCs/>
    </w:rPr>
  </w:style>
  <w:style w:type="character" w:customStyle="1" w:styleId="KommentarthemaZchn">
    <w:name w:val="Kommentarthema Zchn"/>
    <w:basedOn w:val="KommentartextZchn"/>
    <w:link w:val="Kommentarthema"/>
    <w:uiPriority w:val="99"/>
    <w:semiHidden/>
    <w:rsid w:val="00EF6CF7"/>
    <w:rPr>
      <w:b/>
      <w:bCs/>
      <w:sz w:val="20"/>
      <w:szCs w:val="20"/>
    </w:rPr>
  </w:style>
  <w:style w:type="paragraph" w:styleId="Sprechblasentext">
    <w:name w:val="Balloon Text"/>
    <w:basedOn w:val="Standard"/>
    <w:link w:val="SprechblasentextZchn"/>
    <w:uiPriority w:val="99"/>
    <w:semiHidden/>
    <w:unhideWhenUsed/>
    <w:rsid w:val="00EF6CF7"/>
    <w:rPr>
      <w:rFonts w:cs="Times New Roman"/>
      <w:sz w:val="18"/>
      <w:szCs w:val="18"/>
    </w:rPr>
  </w:style>
  <w:style w:type="character" w:customStyle="1" w:styleId="SprechblasentextZchn">
    <w:name w:val="Sprechblasentext Zchn"/>
    <w:basedOn w:val="Absatz-Standardschriftart"/>
    <w:link w:val="Sprechblasentext"/>
    <w:uiPriority w:val="99"/>
    <w:semiHidden/>
    <w:rsid w:val="00EF6CF7"/>
    <w:rPr>
      <w:rFont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1080/10304312.2017.1318825"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en.wikipedia.org/w/index.php?title=Human-centered_design&amp;oldid=94987198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86/200061" TargetMode="External"/><Relationship Id="rId5" Type="http://schemas.openxmlformats.org/officeDocument/2006/relationships/footnotes" Target="footnotes.xml"/><Relationship Id="rId15" Type="http://schemas.openxmlformats.org/officeDocument/2006/relationships/hyperlink" Target="https://doi.org/10.2752/144871306X13966268131514" TargetMode="External"/><Relationship Id="rId10" Type="http://schemas.openxmlformats.org/officeDocument/2006/relationships/hyperlink" Target="https://doi.org/10.1353/anq.2018.0028" TargetMode="Externa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515/9781400873548"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2805</Words>
  <Characters>17678</Characters>
  <Application>Microsoft Office Word</Application>
  <DocSecurity>0</DocSecurity>
  <Lines>147</Lines>
  <Paragraphs>40</Paragraphs>
  <ScaleCrop>false</ScaleCrop>
  <Company/>
  <LinksUpToDate>false</LinksUpToDate>
  <CharactersWithSpaces>20443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Coppens, Laura (ANTHRO)</dc:creator>
  <cp:keywords/>
  <dc:description/>
  <cp:lastModifiedBy>Coppens, Laura (ANTHRO)</cp:lastModifiedBy>
  <cp:revision>2</cp:revision>
  <dcterms:created xsi:type="dcterms:W3CDTF">2020-05-27T16:13:00Z</dcterms:created>
  <dcterms:modified xsi:type="dcterms:W3CDTF">2020-05-27T16:13:00Z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C:\Users\adria\Earth\Library\zotero\zotero.json</vt:lpwstr>
  </property>
</Properties>
</file>